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3A6A" w:rsidRDefault="00BB3A6A" w:rsidP="00FF6EC2">
      <w:pPr>
        <w:pStyle w:val="Kopfzeile"/>
        <w:jc w:val="right"/>
        <w:rPr>
          <w:rFonts w:ascii="Arial" w:hAnsi="Arial" w:cs="Arial"/>
          <w:b/>
          <w:sz w:val="28"/>
          <w:szCs w:val="28"/>
          <w:highlight w:val="yellow"/>
        </w:rPr>
      </w:pPr>
    </w:p>
    <w:p w:rsidR="00BB3A6A" w:rsidRDefault="00AB10C7" w:rsidP="00FF6EC2">
      <w:pPr>
        <w:pStyle w:val="Kopfzeile"/>
        <w:jc w:val="right"/>
        <w:rPr>
          <w:rFonts w:ascii="Arial" w:hAnsi="Arial" w:cs="Arial"/>
          <w:b/>
          <w:sz w:val="28"/>
          <w:szCs w:val="28"/>
          <w:highlight w:val="yellow"/>
        </w:rPr>
      </w:pPr>
      <w:r>
        <w:rPr>
          <w:rFonts w:ascii="Arial" w:hAnsi="Arial" w:cs="Arial"/>
          <w:b/>
          <w:sz w:val="28"/>
          <w:szCs w:val="28"/>
          <w:highlight w:val="yellow"/>
        </w:rPr>
        <w:t>Entwurf vom 25.09.2020</w:t>
      </w:r>
    </w:p>
    <w:p w:rsidR="00FF6EC2" w:rsidRPr="00FF6EC2" w:rsidRDefault="00A33E98" w:rsidP="00655E4C">
      <w:pPr>
        <w:pStyle w:val="Kopfzeile"/>
        <w:jc w:val="center"/>
        <w:rPr>
          <w:rFonts w:ascii="Arial" w:hAnsi="Arial" w:cs="Arial"/>
          <w:b/>
          <w:sz w:val="28"/>
          <w:szCs w:val="28"/>
        </w:rPr>
      </w:pPr>
      <w:r w:rsidRPr="00A33E98">
        <w:rPr>
          <w:rFonts w:ascii="Arial" w:hAnsi="Arial" w:cs="Arial"/>
          <w:b/>
          <w:sz w:val="28"/>
          <w:szCs w:val="28"/>
          <w:highlight w:val="yellow"/>
        </w:rPr>
        <w:t>Muster</w:t>
      </w:r>
    </w:p>
    <w:p w:rsidR="00FF6EC2" w:rsidRDefault="00FF6EC2" w:rsidP="000469D3">
      <w:pPr>
        <w:spacing w:line="360" w:lineRule="auto"/>
        <w:jc w:val="center"/>
        <w:rPr>
          <w:b/>
          <w:u w:val="single"/>
          <w:lang w:val="it-IT"/>
        </w:rPr>
      </w:pPr>
    </w:p>
    <w:p w:rsidR="00E7358D" w:rsidRPr="00AB4519" w:rsidRDefault="0003076B" w:rsidP="000469D3">
      <w:pPr>
        <w:spacing w:line="360" w:lineRule="auto"/>
        <w:jc w:val="center"/>
        <w:rPr>
          <w:rFonts w:ascii="Arial" w:hAnsi="Arial" w:cs="Arial"/>
          <w:b/>
          <w:sz w:val="22"/>
          <w:szCs w:val="22"/>
          <w:u w:val="single"/>
          <w:lang w:val="it-IT"/>
        </w:rPr>
      </w:pPr>
      <w:r>
        <w:rPr>
          <w:rFonts w:ascii="Arial" w:hAnsi="Arial" w:cs="Arial"/>
          <w:b/>
          <w:sz w:val="22"/>
          <w:szCs w:val="22"/>
          <w:u w:val="single"/>
          <w:lang w:val="it-IT"/>
        </w:rPr>
        <w:t>Befristeter Arbeitsvertrag</w:t>
      </w:r>
    </w:p>
    <w:p w:rsidR="00E356EB" w:rsidRPr="00AB4519" w:rsidRDefault="00E356EB" w:rsidP="00AB4519">
      <w:pPr>
        <w:spacing w:line="360" w:lineRule="auto"/>
        <w:jc w:val="both"/>
        <w:rPr>
          <w:rFonts w:ascii="Arial" w:hAnsi="Arial" w:cs="Arial"/>
        </w:rPr>
      </w:pPr>
    </w:p>
    <w:p w:rsidR="00AB4519" w:rsidRPr="00AB4519" w:rsidRDefault="00AB4519" w:rsidP="00AB4519">
      <w:pPr>
        <w:spacing w:line="360" w:lineRule="auto"/>
        <w:jc w:val="both"/>
        <w:rPr>
          <w:rFonts w:ascii="Arial" w:hAnsi="Arial" w:cs="Arial"/>
          <w:sz w:val="22"/>
          <w:szCs w:val="22"/>
          <w:bdr w:val="nil"/>
        </w:rPr>
      </w:pPr>
      <w:r w:rsidRPr="00AB4519">
        <w:rPr>
          <w:rFonts w:ascii="Arial" w:hAnsi="Arial" w:cs="Arial"/>
          <w:sz w:val="22"/>
          <w:szCs w:val="22"/>
          <w:bdr w:val="nil"/>
        </w:rPr>
        <w:t>Zwischen</w:t>
      </w:r>
    </w:p>
    <w:p w:rsidR="00AB4519" w:rsidRPr="00AB4519" w:rsidRDefault="00AB4519" w:rsidP="00AB4519">
      <w:pPr>
        <w:spacing w:line="360" w:lineRule="auto"/>
        <w:jc w:val="both"/>
        <w:rPr>
          <w:rFonts w:ascii="Arial" w:hAnsi="Arial" w:cs="Arial"/>
          <w:sz w:val="22"/>
          <w:szCs w:val="22"/>
          <w:bdr w:val="nil"/>
        </w:rPr>
      </w:pPr>
      <w:r w:rsidRPr="00AB4519">
        <w:rPr>
          <w:rFonts w:ascii="Arial" w:hAnsi="Arial" w:cs="Arial"/>
          <w:sz w:val="22"/>
          <w:szCs w:val="22"/>
          <w:bdr w:val="nil"/>
        </w:rPr>
        <w:t xml:space="preserve">der </w:t>
      </w:r>
      <w:r w:rsidRPr="00AB4519">
        <w:rPr>
          <w:rFonts w:ascii="Arial" w:hAnsi="Arial" w:cs="Arial"/>
          <w:sz w:val="22"/>
          <w:szCs w:val="22"/>
          <w:highlight w:val="yellow"/>
          <w:bdr w:val="nil"/>
        </w:rPr>
        <w:t>[●]</w:t>
      </w:r>
      <w:r w:rsidRPr="00AB4519">
        <w:rPr>
          <w:rFonts w:ascii="Arial" w:hAnsi="Arial" w:cs="Arial"/>
          <w:sz w:val="22"/>
          <w:szCs w:val="22"/>
          <w:bdr w:val="nil"/>
        </w:rPr>
        <w:t xml:space="preserve"> GmbH, </w:t>
      </w:r>
      <w:r w:rsidRPr="00AB4519">
        <w:rPr>
          <w:rFonts w:ascii="Arial" w:hAnsi="Arial" w:cs="Arial"/>
          <w:sz w:val="22"/>
          <w:szCs w:val="22"/>
          <w:highlight w:val="yellow"/>
          <w:bdr w:val="nil"/>
        </w:rPr>
        <w:t>[●]</w:t>
      </w:r>
      <w:r w:rsidRPr="00AB4519">
        <w:rPr>
          <w:rFonts w:ascii="Arial" w:hAnsi="Arial" w:cs="Arial"/>
          <w:sz w:val="22"/>
          <w:szCs w:val="22"/>
          <w:bdr w:val="nil"/>
        </w:rPr>
        <w:t xml:space="preserve"> </w:t>
      </w:r>
      <w:r w:rsidRPr="00AB4519">
        <w:rPr>
          <w:rFonts w:ascii="Arial" w:hAnsi="Arial" w:cs="Arial"/>
          <w:i/>
          <w:iCs/>
          <w:sz w:val="22"/>
          <w:szCs w:val="22"/>
          <w:highlight w:val="yellow"/>
          <w:bdr w:val="nil"/>
        </w:rPr>
        <w:t>(Anschrift)</w:t>
      </w:r>
      <w:r w:rsidRPr="00AB4519">
        <w:rPr>
          <w:rFonts w:ascii="Arial" w:hAnsi="Arial" w:cs="Arial"/>
          <w:sz w:val="22"/>
          <w:szCs w:val="22"/>
          <w:bdr w:val="nil"/>
        </w:rPr>
        <w:t xml:space="preserve">, vertreten durch den Geschäftsführer Frau/Herrn </w:t>
      </w:r>
      <w:r w:rsidRPr="00AB4519">
        <w:rPr>
          <w:rFonts w:ascii="Arial" w:hAnsi="Arial" w:cs="Arial"/>
          <w:sz w:val="22"/>
          <w:szCs w:val="22"/>
          <w:highlight w:val="yellow"/>
          <w:bdr w:val="nil"/>
        </w:rPr>
        <w:t>[●]</w:t>
      </w:r>
      <w:r w:rsidRPr="00AB4519">
        <w:rPr>
          <w:rFonts w:ascii="Arial" w:hAnsi="Arial" w:cs="Arial"/>
          <w:sz w:val="22"/>
          <w:szCs w:val="22"/>
          <w:bdr w:val="nil"/>
        </w:rPr>
        <w:t>, ebenda,</w:t>
      </w:r>
    </w:p>
    <w:p w:rsidR="00AB4519" w:rsidRPr="00AB4519" w:rsidRDefault="00AB4519" w:rsidP="00AB4519">
      <w:pPr>
        <w:spacing w:after="240" w:line="360" w:lineRule="auto"/>
        <w:jc w:val="both"/>
        <w:rPr>
          <w:rFonts w:ascii="Arial" w:hAnsi="Arial" w:cs="Arial"/>
          <w:sz w:val="22"/>
          <w:szCs w:val="22"/>
        </w:rPr>
      </w:pPr>
      <w:r w:rsidRPr="00AB4519">
        <w:rPr>
          <w:rFonts w:ascii="Arial" w:hAnsi="Arial" w:cs="Arial"/>
          <w:sz w:val="22"/>
          <w:szCs w:val="22"/>
        </w:rPr>
        <w:t xml:space="preserve">- im Weiteren: </w:t>
      </w:r>
      <w:r w:rsidRPr="00AB4519">
        <w:rPr>
          <w:rFonts w:ascii="Arial" w:hAnsi="Arial" w:cs="Arial"/>
          <w:b/>
          <w:sz w:val="22"/>
          <w:szCs w:val="22"/>
        </w:rPr>
        <w:t>Arbeitgeber</w:t>
      </w:r>
      <w:r w:rsidR="00AB10C7">
        <w:rPr>
          <w:rFonts w:ascii="Arial" w:hAnsi="Arial" w:cs="Arial"/>
          <w:b/>
          <w:sz w:val="22"/>
          <w:szCs w:val="22"/>
        </w:rPr>
        <w:t>in</w:t>
      </w:r>
      <w:r w:rsidRPr="00AB4519">
        <w:rPr>
          <w:rFonts w:ascii="Arial" w:hAnsi="Arial" w:cs="Arial"/>
          <w:sz w:val="22"/>
          <w:szCs w:val="22"/>
        </w:rPr>
        <w:t> -</w:t>
      </w:r>
    </w:p>
    <w:p w:rsidR="00AB4519" w:rsidRPr="00AB4519" w:rsidRDefault="00AB4519" w:rsidP="00AB4519">
      <w:pPr>
        <w:spacing w:after="240" w:line="360" w:lineRule="auto"/>
        <w:jc w:val="both"/>
        <w:rPr>
          <w:rFonts w:ascii="Arial" w:hAnsi="Arial" w:cs="Arial"/>
          <w:sz w:val="22"/>
          <w:szCs w:val="22"/>
        </w:rPr>
      </w:pPr>
      <w:r w:rsidRPr="00AB4519">
        <w:rPr>
          <w:rFonts w:ascii="Arial" w:hAnsi="Arial" w:cs="Arial"/>
          <w:sz w:val="22"/>
          <w:szCs w:val="22"/>
        </w:rPr>
        <w:t>und</w:t>
      </w:r>
    </w:p>
    <w:p w:rsidR="00AB4519" w:rsidRPr="00AB4519" w:rsidRDefault="00AB4519" w:rsidP="00AB4519">
      <w:pPr>
        <w:spacing w:line="360" w:lineRule="auto"/>
        <w:jc w:val="both"/>
        <w:rPr>
          <w:rFonts w:ascii="Arial" w:hAnsi="Arial" w:cs="Arial"/>
          <w:sz w:val="22"/>
          <w:szCs w:val="22"/>
        </w:rPr>
      </w:pPr>
      <w:r w:rsidRPr="00AB4519">
        <w:rPr>
          <w:rFonts w:ascii="Arial" w:hAnsi="Arial" w:cs="Arial"/>
          <w:sz w:val="22"/>
          <w:szCs w:val="22"/>
        </w:rPr>
        <w:t xml:space="preserve">Frau/Herrn </w:t>
      </w:r>
      <w:r w:rsidRPr="00AB4519">
        <w:rPr>
          <w:rFonts w:ascii="Arial" w:hAnsi="Arial" w:cs="Arial"/>
          <w:sz w:val="22"/>
          <w:szCs w:val="22"/>
          <w:highlight w:val="yellow"/>
        </w:rPr>
        <w:t>[●]</w:t>
      </w:r>
      <w:r w:rsidRPr="00AB4519">
        <w:rPr>
          <w:rFonts w:ascii="Arial" w:hAnsi="Arial" w:cs="Arial"/>
          <w:sz w:val="22"/>
          <w:szCs w:val="22"/>
        </w:rPr>
        <w:t xml:space="preserve"> </w:t>
      </w:r>
      <w:r w:rsidRPr="00AB4519">
        <w:rPr>
          <w:rFonts w:ascii="Arial" w:hAnsi="Arial" w:cs="Arial"/>
          <w:i/>
          <w:iCs/>
          <w:noProof/>
          <w:sz w:val="22"/>
          <w:szCs w:val="22"/>
          <w:highlight w:val="yellow"/>
        </w:rPr>
        <w:t>(voller Name</w:t>
      </w:r>
      <w:r w:rsidRPr="00AB4519">
        <w:rPr>
          <w:rFonts w:ascii="Arial" w:hAnsi="Arial" w:cs="Arial"/>
          <w:i/>
          <w:iCs/>
          <w:sz w:val="22"/>
          <w:szCs w:val="22"/>
          <w:highlight w:val="yellow"/>
        </w:rPr>
        <w:t xml:space="preserve"> und Anschrift)</w:t>
      </w:r>
      <w:r w:rsidRPr="00AB4519">
        <w:rPr>
          <w:rFonts w:ascii="Arial" w:hAnsi="Arial" w:cs="Arial"/>
          <w:sz w:val="22"/>
          <w:szCs w:val="22"/>
        </w:rPr>
        <w:t>,</w:t>
      </w:r>
    </w:p>
    <w:p w:rsidR="00AB4519" w:rsidRPr="00AB4519" w:rsidRDefault="00AB4519" w:rsidP="00AB4519">
      <w:pPr>
        <w:spacing w:after="240" w:line="360" w:lineRule="auto"/>
        <w:jc w:val="both"/>
        <w:rPr>
          <w:rFonts w:ascii="Arial" w:hAnsi="Arial" w:cs="Arial"/>
          <w:sz w:val="22"/>
          <w:szCs w:val="22"/>
        </w:rPr>
      </w:pPr>
      <w:r w:rsidRPr="00AB4519">
        <w:rPr>
          <w:rFonts w:ascii="Arial" w:hAnsi="Arial" w:cs="Arial"/>
          <w:sz w:val="22"/>
          <w:szCs w:val="22"/>
        </w:rPr>
        <w:t xml:space="preserve">- im Weiteren: </w:t>
      </w:r>
      <w:r w:rsidRPr="00AB4519">
        <w:rPr>
          <w:rFonts w:ascii="Arial" w:hAnsi="Arial" w:cs="Arial"/>
          <w:b/>
          <w:sz w:val="22"/>
          <w:szCs w:val="22"/>
        </w:rPr>
        <w:t>Arbeitnehmer</w:t>
      </w:r>
      <w:r w:rsidRPr="00AB4519">
        <w:rPr>
          <w:rFonts w:ascii="Arial" w:hAnsi="Arial" w:cs="Arial"/>
          <w:sz w:val="22"/>
          <w:szCs w:val="22"/>
        </w:rPr>
        <w:t> -</w:t>
      </w:r>
    </w:p>
    <w:p w:rsidR="00E356EB" w:rsidRDefault="00E356EB" w:rsidP="00E7358D">
      <w:pPr>
        <w:spacing w:line="360" w:lineRule="auto"/>
        <w:jc w:val="both"/>
      </w:pPr>
    </w:p>
    <w:p w:rsidR="00E7358D" w:rsidRPr="00AB4519" w:rsidRDefault="00E7358D" w:rsidP="00E7358D">
      <w:pPr>
        <w:spacing w:line="360" w:lineRule="auto"/>
        <w:jc w:val="both"/>
        <w:rPr>
          <w:rFonts w:ascii="Arial" w:hAnsi="Arial" w:cs="Arial"/>
          <w:sz w:val="22"/>
          <w:szCs w:val="22"/>
        </w:rPr>
      </w:pPr>
      <w:r w:rsidRPr="00AB4519">
        <w:rPr>
          <w:rFonts w:ascii="Arial" w:hAnsi="Arial" w:cs="Arial"/>
          <w:sz w:val="22"/>
          <w:szCs w:val="22"/>
        </w:rPr>
        <w:t>wird folgendes vereinbart:</w:t>
      </w:r>
    </w:p>
    <w:p w:rsidR="00D07245" w:rsidRPr="00515CA4" w:rsidRDefault="00D07245">
      <w:pPr>
        <w:spacing w:line="360" w:lineRule="exact"/>
        <w:jc w:val="both"/>
      </w:pPr>
    </w:p>
    <w:p w:rsidR="00D07245" w:rsidRPr="002A6A1D" w:rsidRDefault="00D07245" w:rsidP="002A6A1D">
      <w:pPr>
        <w:numPr>
          <w:ilvl w:val="0"/>
          <w:numId w:val="7"/>
        </w:numPr>
        <w:spacing w:line="360" w:lineRule="auto"/>
        <w:jc w:val="both"/>
        <w:rPr>
          <w:rFonts w:ascii="Arial" w:hAnsi="Arial" w:cs="Arial"/>
          <w:b/>
          <w:sz w:val="22"/>
          <w:szCs w:val="22"/>
        </w:rPr>
      </w:pPr>
      <w:r w:rsidRPr="002A6A1D">
        <w:rPr>
          <w:rFonts w:ascii="Arial" w:hAnsi="Arial" w:cs="Arial"/>
          <w:b/>
          <w:sz w:val="22"/>
          <w:szCs w:val="22"/>
        </w:rPr>
        <w:t>Beginn des Arbeitsverhältnisses</w:t>
      </w:r>
      <w:r w:rsidR="00890CC8" w:rsidRPr="002A6A1D">
        <w:rPr>
          <w:rFonts w:ascii="Arial" w:hAnsi="Arial" w:cs="Arial"/>
          <w:b/>
          <w:sz w:val="22"/>
          <w:szCs w:val="22"/>
        </w:rPr>
        <w:t>, Befristung</w:t>
      </w:r>
      <w:r w:rsidRPr="002A6A1D">
        <w:rPr>
          <w:rFonts w:ascii="Arial" w:hAnsi="Arial" w:cs="Arial"/>
          <w:b/>
          <w:sz w:val="22"/>
          <w:szCs w:val="22"/>
        </w:rPr>
        <w:t xml:space="preserve"> und Tätigkeit</w:t>
      </w:r>
    </w:p>
    <w:p w:rsidR="00D07245" w:rsidRPr="002A6A1D" w:rsidRDefault="00D07245" w:rsidP="002A6A1D">
      <w:pPr>
        <w:spacing w:line="360" w:lineRule="auto"/>
        <w:jc w:val="both"/>
        <w:rPr>
          <w:rFonts w:ascii="Arial" w:hAnsi="Arial" w:cs="Arial"/>
          <w:sz w:val="22"/>
          <w:szCs w:val="22"/>
        </w:rPr>
      </w:pPr>
    </w:p>
    <w:p w:rsidR="00D07245" w:rsidRPr="002A6A1D" w:rsidRDefault="00D07245" w:rsidP="002A6A1D">
      <w:pPr>
        <w:numPr>
          <w:ilvl w:val="1"/>
          <w:numId w:val="8"/>
        </w:numPr>
        <w:spacing w:line="360" w:lineRule="auto"/>
        <w:jc w:val="both"/>
        <w:rPr>
          <w:rFonts w:ascii="Arial" w:hAnsi="Arial" w:cs="Arial"/>
          <w:sz w:val="22"/>
          <w:szCs w:val="22"/>
        </w:rPr>
      </w:pPr>
      <w:r w:rsidRPr="002A6A1D">
        <w:rPr>
          <w:rFonts w:ascii="Arial" w:hAnsi="Arial" w:cs="Arial"/>
          <w:sz w:val="22"/>
          <w:szCs w:val="22"/>
        </w:rPr>
        <w:t>Der Arbeitnehme</w:t>
      </w:r>
      <w:r w:rsidR="008A373D" w:rsidRPr="002A6A1D">
        <w:rPr>
          <w:rFonts w:ascii="Arial" w:hAnsi="Arial" w:cs="Arial"/>
          <w:sz w:val="22"/>
          <w:szCs w:val="22"/>
        </w:rPr>
        <w:t xml:space="preserve">r wird ab dem </w:t>
      </w:r>
      <w:r w:rsidR="00AB10C7" w:rsidRPr="00AB10C7">
        <w:rPr>
          <w:rFonts w:ascii="Arial" w:hAnsi="Arial" w:cs="Arial"/>
          <w:sz w:val="22"/>
          <w:szCs w:val="22"/>
          <w:highlight w:val="yellow"/>
        </w:rPr>
        <w:t>XX.XX.XXXX</w:t>
      </w:r>
      <w:r w:rsidR="00AB10C7">
        <w:rPr>
          <w:rFonts w:ascii="Arial" w:hAnsi="Arial" w:cs="Arial"/>
          <w:sz w:val="22"/>
          <w:szCs w:val="22"/>
        </w:rPr>
        <w:t xml:space="preserve"> als </w:t>
      </w:r>
      <w:r w:rsidR="002A6A1D" w:rsidRPr="002A6A1D">
        <w:rPr>
          <w:rFonts w:ascii="Arial" w:hAnsi="Arial" w:cs="Arial"/>
          <w:sz w:val="22"/>
          <w:szCs w:val="22"/>
          <w:highlight w:val="yellow"/>
        </w:rPr>
        <w:t>[●]</w:t>
      </w:r>
      <w:r w:rsidR="0051469C" w:rsidRPr="002A6A1D">
        <w:rPr>
          <w:rFonts w:ascii="Arial" w:hAnsi="Arial" w:cs="Arial"/>
          <w:sz w:val="22"/>
          <w:szCs w:val="22"/>
        </w:rPr>
        <w:t xml:space="preserve"> </w:t>
      </w:r>
      <w:r w:rsidR="003A1B2F" w:rsidRPr="002A6A1D">
        <w:rPr>
          <w:rFonts w:ascii="Arial" w:hAnsi="Arial" w:cs="Arial"/>
          <w:i/>
          <w:sz w:val="22"/>
          <w:szCs w:val="22"/>
          <w:highlight w:val="yellow"/>
        </w:rPr>
        <w:t>(Stellenbeschreibung)</w:t>
      </w:r>
      <w:r w:rsidR="003A1B2F">
        <w:rPr>
          <w:rFonts w:ascii="Arial" w:hAnsi="Arial" w:cs="Arial"/>
          <w:sz w:val="22"/>
          <w:szCs w:val="22"/>
        </w:rPr>
        <w:t xml:space="preserve"> </w:t>
      </w:r>
      <w:r w:rsidR="0016657B">
        <w:rPr>
          <w:rFonts w:ascii="Arial" w:hAnsi="Arial" w:cs="Arial"/>
          <w:sz w:val="22"/>
          <w:szCs w:val="22"/>
        </w:rPr>
        <w:t>eingestellt</w:t>
      </w:r>
      <w:r w:rsidR="003A1B2F">
        <w:rPr>
          <w:rFonts w:ascii="Arial" w:hAnsi="Arial" w:cs="Arial"/>
          <w:sz w:val="22"/>
          <w:szCs w:val="22"/>
        </w:rPr>
        <w:t>.</w:t>
      </w:r>
    </w:p>
    <w:p w:rsidR="00AB4519" w:rsidRPr="002A6A1D" w:rsidRDefault="00AB4519" w:rsidP="002A6A1D">
      <w:pPr>
        <w:spacing w:line="360" w:lineRule="auto"/>
        <w:ind w:left="1145"/>
        <w:jc w:val="both"/>
        <w:rPr>
          <w:rFonts w:ascii="Arial" w:hAnsi="Arial" w:cs="Arial"/>
          <w:sz w:val="22"/>
          <w:szCs w:val="22"/>
        </w:rPr>
      </w:pPr>
    </w:p>
    <w:p w:rsidR="00AB4519" w:rsidRDefault="00AB4519" w:rsidP="002A6A1D">
      <w:pPr>
        <w:numPr>
          <w:ilvl w:val="1"/>
          <w:numId w:val="8"/>
        </w:numPr>
        <w:spacing w:line="360" w:lineRule="auto"/>
        <w:jc w:val="both"/>
        <w:rPr>
          <w:rFonts w:ascii="Arial" w:hAnsi="Arial" w:cs="Arial"/>
          <w:sz w:val="22"/>
          <w:szCs w:val="22"/>
        </w:rPr>
      </w:pPr>
      <w:r w:rsidRPr="002A6A1D">
        <w:rPr>
          <w:rFonts w:ascii="Arial" w:hAnsi="Arial" w:cs="Arial"/>
          <w:sz w:val="22"/>
          <w:szCs w:val="22"/>
        </w:rPr>
        <w:t>Die Einstellung erfolgt aufgrund einer Vereinbarung mit dem Hauptarbeitgeber des Arbeitnehmers</w:t>
      </w:r>
      <w:r w:rsidR="002A6A1D" w:rsidRPr="002A6A1D">
        <w:rPr>
          <w:rFonts w:ascii="Arial" w:hAnsi="Arial" w:cs="Arial"/>
          <w:sz w:val="22"/>
          <w:szCs w:val="22"/>
        </w:rPr>
        <w:t xml:space="preserve"> und infolge einer Ausnahmesituation: </w:t>
      </w:r>
      <w:r w:rsidR="002A6A1D" w:rsidRPr="002A6A1D">
        <w:rPr>
          <w:rFonts w:ascii="Arial" w:hAnsi="Arial" w:cs="Arial"/>
          <w:sz w:val="22"/>
          <w:szCs w:val="22"/>
          <w:highlight w:val="yellow"/>
        </w:rPr>
        <w:t>[●]</w:t>
      </w:r>
      <w:r w:rsidR="002A6A1D" w:rsidRPr="002A6A1D">
        <w:rPr>
          <w:rFonts w:ascii="Arial" w:hAnsi="Arial" w:cs="Arial"/>
          <w:sz w:val="22"/>
          <w:szCs w:val="22"/>
        </w:rPr>
        <w:t xml:space="preserve"> </w:t>
      </w:r>
      <w:r w:rsidR="002A6A1D" w:rsidRPr="002A6A1D">
        <w:rPr>
          <w:rFonts w:ascii="Arial" w:hAnsi="Arial" w:cs="Arial"/>
          <w:sz w:val="22"/>
          <w:szCs w:val="22"/>
          <w:highlight w:val="yellow"/>
        </w:rPr>
        <w:t>(</w:t>
      </w:r>
      <w:r w:rsidR="002A6A1D" w:rsidRPr="002A6A1D">
        <w:rPr>
          <w:rFonts w:ascii="Arial" w:hAnsi="Arial" w:cs="Arial"/>
          <w:i/>
          <w:iCs/>
          <w:sz w:val="22"/>
          <w:szCs w:val="22"/>
          <w:highlight w:val="yellow"/>
        </w:rPr>
        <w:t>Lage beschreiben</w:t>
      </w:r>
      <w:r w:rsidR="002A6A1D" w:rsidRPr="002A6A1D">
        <w:rPr>
          <w:rFonts w:ascii="Arial" w:hAnsi="Arial" w:cs="Arial"/>
          <w:sz w:val="22"/>
          <w:szCs w:val="22"/>
          <w:highlight w:val="yellow"/>
        </w:rPr>
        <w:t>).</w:t>
      </w:r>
      <w:r w:rsidR="002A6A1D" w:rsidRPr="002A6A1D">
        <w:rPr>
          <w:rFonts w:ascii="Arial" w:hAnsi="Arial" w:cs="Arial"/>
          <w:sz w:val="22"/>
          <w:szCs w:val="22"/>
        </w:rPr>
        <w:t xml:space="preserve"> Es besteht Einigkeit, dass der Arbeitnehmer spätestens bei Beendigung der Ausnahmesituation zu seinem Hauptarbeitgeber zurückkehren soll</w:t>
      </w:r>
      <w:r w:rsidR="003A1B2F">
        <w:rPr>
          <w:rFonts w:ascii="Arial" w:hAnsi="Arial" w:cs="Arial"/>
          <w:sz w:val="22"/>
          <w:szCs w:val="22"/>
        </w:rPr>
        <w:t>.</w:t>
      </w:r>
    </w:p>
    <w:p w:rsidR="0016657B" w:rsidRDefault="0016657B" w:rsidP="0016657B">
      <w:pPr>
        <w:pStyle w:val="Listenabsatz"/>
        <w:rPr>
          <w:rFonts w:ascii="Arial" w:hAnsi="Arial" w:cs="Arial"/>
          <w:sz w:val="22"/>
          <w:szCs w:val="22"/>
        </w:rPr>
      </w:pPr>
    </w:p>
    <w:p w:rsidR="00D07245" w:rsidRPr="002A6A1D" w:rsidRDefault="00D07245" w:rsidP="002A6A1D">
      <w:pPr>
        <w:numPr>
          <w:ilvl w:val="1"/>
          <w:numId w:val="8"/>
        </w:numPr>
        <w:spacing w:line="360" w:lineRule="auto"/>
        <w:jc w:val="both"/>
        <w:rPr>
          <w:rFonts w:ascii="Arial" w:hAnsi="Arial" w:cs="Arial"/>
          <w:sz w:val="22"/>
          <w:szCs w:val="22"/>
        </w:rPr>
      </w:pPr>
      <w:r w:rsidRPr="002A6A1D">
        <w:rPr>
          <w:rFonts w:ascii="Arial" w:hAnsi="Arial" w:cs="Arial"/>
          <w:sz w:val="22"/>
          <w:szCs w:val="22"/>
        </w:rPr>
        <w:t xml:space="preserve">Die Parteien sind sich darüber einig, dass die </w:t>
      </w:r>
      <w:r w:rsidR="00DF1E25" w:rsidRPr="002A6A1D">
        <w:rPr>
          <w:rFonts w:ascii="Arial" w:hAnsi="Arial" w:cs="Arial"/>
          <w:sz w:val="22"/>
          <w:szCs w:val="22"/>
        </w:rPr>
        <w:t>Arbeitgeberin</w:t>
      </w:r>
      <w:r w:rsidRPr="002A6A1D">
        <w:rPr>
          <w:rFonts w:ascii="Arial" w:hAnsi="Arial" w:cs="Arial"/>
          <w:sz w:val="22"/>
          <w:szCs w:val="22"/>
        </w:rPr>
        <w:t xml:space="preserve"> dem Arbeitnehmer auch andere, zumutbare Tätigkeiten zuweisen kann, die gleich vergütet werden.</w:t>
      </w:r>
    </w:p>
    <w:p w:rsidR="00D07245" w:rsidRPr="002A6A1D" w:rsidRDefault="00D07245" w:rsidP="002A6A1D">
      <w:pPr>
        <w:spacing w:line="360" w:lineRule="auto"/>
        <w:ind w:left="425"/>
        <w:jc w:val="both"/>
        <w:rPr>
          <w:rFonts w:ascii="Arial" w:hAnsi="Arial" w:cs="Arial"/>
          <w:sz w:val="22"/>
          <w:szCs w:val="22"/>
        </w:rPr>
      </w:pPr>
    </w:p>
    <w:p w:rsidR="00D07245" w:rsidRPr="002A6A1D" w:rsidRDefault="00F6475C" w:rsidP="002A6A1D">
      <w:pPr>
        <w:numPr>
          <w:ilvl w:val="1"/>
          <w:numId w:val="8"/>
        </w:numPr>
        <w:spacing w:line="360" w:lineRule="auto"/>
        <w:jc w:val="both"/>
        <w:rPr>
          <w:rFonts w:ascii="Arial" w:hAnsi="Arial" w:cs="Arial"/>
          <w:sz w:val="22"/>
          <w:szCs w:val="22"/>
        </w:rPr>
      </w:pPr>
      <w:r w:rsidRPr="002A6A1D">
        <w:rPr>
          <w:rFonts w:ascii="Arial" w:hAnsi="Arial" w:cs="Arial"/>
          <w:sz w:val="22"/>
          <w:szCs w:val="22"/>
        </w:rPr>
        <w:t xml:space="preserve">Dienstort ist </w:t>
      </w:r>
      <w:r w:rsidR="002A6A1D" w:rsidRPr="002A6A1D">
        <w:rPr>
          <w:rFonts w:ascii="Arial" w:hAnsi="Arial" w:cs="Arial"/>
          <w:sz w:val="22"/>
          <w:szCs w:val="22"/>
          <w:highlight w:val="yellow"/>
        </w:rPr>
        <w:t>[●]</w:t>
      </w:r>
      <w:r w:rsidR="004750C7">
        <w:rPr>
          <w:rFonts w:ascii="Arial" w:hAnsi="Arial" w:cs="Arial"/>
          <w:sz w:val="22"/>
          <w:szCs w:val="22"/>
        </w:rPr>
        <w:t>.</w:t>
      </w:r>
    </w:p>
    <w:p w:rsidR="0051469C" w:rsidRPr="002A6A1D" w:rsidRDefault="0051469C" w:rsidP="002A6A1D">
      <w:pPr>
        <w:spacing w:line="360" w:lineRule="auto"/>
        <w:jc w:val="both"/>
        <w:rPr>
          <w:rFonts w:ascii="Arial" w:hAnsi="Arial" w:cs="Arial"/>
          <w:sz w:val="22"/>
          <w:szCs w:val="22"/>
        </w:rPr>
      </w:pPr>
    </w:p>
    <w:p w:rsidR="00D07245" w:rsidRPr="002A6A1D" w:rsidRDefault="008B49D1" w:rsidP="002A6A1D">
      <w:pPr>
        <w:numPr>
          <w:ilvl w:val="0"/>
          <w:numId w:val="7"/>
        </w:numPr>
        <w:spacing w:line="360" w:lineRule="auto"/>
        <w:jc w:val="both"/>
        <w:rPr>
          <w:rFonts w:ascii="Arial" w:hAnsi="Arial" w:cs="Arial"/>
          <w:b/>
          <w:sz w:val="22"/>
          <w:szCs w:val="22"/>
        </w:rPr>
      </w:pPr>
      <w:r w:rsidRPr="002A6A1D">
        <w:rPr>
          <w:rFonts w:ascii="Arial" w:hAnsi="Arial" w:cs="Arial"/>
          <w:b/>
          <w:sz w:val="22"/>
          <w:szCs w:val="22"/>
        </w:rPr>
        <w:t xml:space="preserve">Arbeitszeit, </w:t>
      </w:r>
      <w:r w:rsidR="00D07245" w:rsidRPr="002A6A1D">
        <w:rPr>
          <w:rFonts w:ascii="Arial" w:hAnsi="Arial" w:cs="Arial"/>
          <w:b/>
          <w:sz w:val="22"/>
          <w:szCs w:val="22"/>
        </w:rPr>
        <w:t>Vergütung</w:t>
      </w:r>
      <w:r w:rsidR="0083020E" w:rsidRPr="002A6A1D">
        <w:rPr>
          <w:rFonts w:ascii="Arial" w:hAnsi="Arial" w:cs="Arial"/>
          <w:b/>
          <w:sz w:val="22"/>
          <w:szCs w:val="22"/>
        </w:rPr>
        <w:t>, Abtretung/Verpfändung</w:t>
      </w:r>
    </w:p>
    <w:p w:rsidR="00D07245" w:rsidRPr="002A6A1D" w:rsidRDefault="00D07245" w:rsidP="002A6A1D">
      <w:pPr>
        <w:spacing w:line="360" w:lineRule="auto"/>
        <w:jc w:val="both"/>
        <w:rPr>
          <w:rFonts w:ascii="Arial" w:hAnsi="Arial" w:cs="Arial"/>
          <w:sz w:val="22"/>
          <w:szCs w:val="22"/>
        </w:rPr>
      </w:pPr>
    </w:p>
    <w:p w:rsidR="0016657B" w:rsidRDefault="008B49D1" w:rsidP="0016657B">
      <w:pPr>
        <w:pStyle w:val="Textkrper-Zeileneinzug"/>
        <w:numPr>
          <w:ilvl w:val="1"/>
          <w:numId w:val="9"/>
        </w:numPr>
        <w:spacing w:line="360" w:lineRule="auto"/>
        <w:rPr>
          <w:rFonts w:ascii="Arial" w:hAnsi="Arial" w:cs="Arial"/>
          <w:sz w:val="22"/>
          <w:szCs w:val="22"/>
        </w:rPr>
      </w:pPr>
      <w:r w:rsidRPr="002A6A1D">
        <w:rPr>
          <w:rFonts w:ascii="Arial" w:hAnsi="Arial" w:cs="Arial"/>
          <w:sz w:val="22"/>
          <w:szCs w:val="22"/>
        </w:rPr>
        <w:t xml:space="preserve">Die Arbeitszeit des Arbeitnehmers beträgt wöchentlich </w:t>
      </w:r>
      <w:r w:rsidR="002A6A1D" w:rsidRPr="002A6A1D">
        <w:rPr>
          <w:rFonts w:ascii="Arial" w:hAnsi="Arial" w:cs="Arial"/>
          <w:sz w:val="22"/>
          <w:szCs w:val="22"/>
          <w:highlight w:val="yellow"/>
        </w:rPr>
        <w:t>[●]</w:t>
      </w:r>
      <w:r w:rsidR="00F6475C" w:rsidRPr="002A6A1D">
        <w:rPr>
          <w:rFonts w:ascii="Arial" w:hAnsi="Arial" w:cs="Arial"/>
          <w:sz w:val="22"/>
          <w:szCs w:val="22"/>
        </w:rPr>
        <w:t xml:space="preserve"> </w:t>
      </w:r>
      <w:r w:rsidRPr="002A6A1D">
        <w:rPr>
          <w:rFonts w:ascii="Arial" w:hAnsi="Arial" w:cs="Arial"/>
          <w:sz w:val="22"/>
          <w:szCs w:val="22"/>
        </w:rPr>
        <w:t>Stunden und richtet sich nach der Lage der im Betrieb üblichen Arbeitszeiten.</w:t>
      </w:r>
    </w:p>
    <w:p w:rsidR="0016657B" w:rsidRDefault="0016657B" w:rsidP="0016657B">
      <w:pPr>
        <w:pStyle w:val="Textkrper-Zeileneinzug"/>
        <w:spacing w:line="360" w:lineRule="auto"/>
        <w:ind w:left="1145"/>
        <w:rPr>
          <w:rFonts w:ascii="Arial" w:hAnsi="Arial" w:cs="Arial"/>
          <w:sz w:val="22"/>
          <w:szCs w:val="22"/>
        </w:rPr>
      </w:pPr>
    </w:p>
    <w:p w:rsidR="008B49D1" w:rsidRPr="002A6A1D" w:rsidRDefault="00D07245" w:rsidP="002A6A1D">
      <w:pPr>
        <w:numPr>
          <w:ilvl w:val="1"/>
          <w:numId w:val="9"/>
        </w:numPr>
        <w:spacing w:line="360" w:lineRule="auto"/>
        <w:jc w:val="both"/>
        <w:rPr>
          <w:rFonts w:ascii="Arial" w:hAnsi="Arial" w:cs="Arial"/>
          <w:sz w:val="22"/>
          <w:szCs w:val="22"/>
        </w:rPr>
      </w:pPr>
      <w:r w:rsidRPr="002A6A1D">
        <w:rPr>
          <w:rFonts w:ascii="Arial" w:hAnsi="Arial" w:cs="Arial"/>
          <w:sz w:val="22"/>
          <w:szCs w:val="22"/>
        </w:rPr>
        <w:t xml:space="preserve">Es wird eine monatliche Bruttovergütung von € </w:t>
      </w:r>
      <w:r w:rsidR="002A6A1D" w:rsidRPr="002A6A1D">
        <w:rPr>
          <w:rFonts w:ascii="Arial" w:hAnsi="Arial" w:cs="Arial"/>
          <w:sz w:val="22"/>
          <w:szCs w:val="22"/>
          <w:highlight w:val="yellow"/>
        </w:rPr>
        <w:t>[●]</w:t>
      </w:r>
      <w:r w:rsidR="000469D3" w:rsidRPr="002A6A1D">
        <w:rPr>
          <w:rFonts w:ascii="Arial" w:hAnsi="Arial" w:cs="Arial"/>
          <w:sz w:val="22"/>
          <w:szCs w:val="22"/>
        </w:rPr>
        <w:t xml:space="preserve"> </w:t>
      </w:r>
      <w:r w:rsidRPr="002A6A1D">
        <w:rPr>
          <w:rFonts w:ascii="Arial" w:hAnsi="Arial" w:cs="Arial"/>
          <w:sz w:val="22"/>
          <w:szCs w:val="22"/>
        </w:rPr>
        <w:t xml:space="preserve">vereinbart. </w:t>
      </w:r>
    </w:p>
    <w:p w:rsidR="00890CC8" w:rsidRPr="002A6A1D" w:rsidRDefault="00890CC8" w:rsidP="002A6A1D">
      <w:pPr>
        <w:spacing w:line="360" w:lineRule="auto"/>
        <w:ind w:left="425"/>
        <w:jc w:val="both"/>
        <w:rPr>
          <w:rFonts w:ascii="Arial" w:hAnsi="Arial" w:cs="Arial"/>
          <w:sz w:val="22"/>
          <w:szCs w:val="22"/>
        </w:rPr>
      </w:pPr>
    </w:p>
    <w:p w:rsidR="00B43AD8" w:rsidRPr="002A6A1D" w:rsidRDefault="00D07245" w:rsidP="002A6A1D">
      <w:pPr>
        <w:numPr>
          <w:ilvl w:val="1"/>
          <w:numId w:val="9"/>
        </w:numPr>
        <w:spacing w:line="360" w:lineRule="auto"/>
        <w:jc w:val="both"/>
        <w:rPr>
          <w:rFonts w:ascii="Arial" w:hAnsi="Arial" w:cs="Arial"/>
          <w:sz w:val="22"/>
          <w:szCs w:val="22"/>
        </w:rPr>
      </w:pPr>
      <w:r w:rsidRPr="002A6A1D">
        <w:rPr>
          <w:rFonts w:ascii="Arial" w:hAnsi="Arial" w:cs="Arial"/>
          <w:sz w:val="22"/>
          <w:szCs w:val="22"/>
        </w:rPr>
        <w:t xml:space="preserve">Die Vergütung wird jeweils am letzten Tag eines Kalendermonats fällig. Die Zahlung erfolgt bargeldlos auf das der </w:t>
      </w:r>
      <w:r w:rsidR="00DF1E25" w:rsidRPr="002A6A1D">
        <w:rPr>
          <w:rFonts w:ascii="Arial" w:hAnsi="Arial" w:cs="Arial"/>
          <w:sz w:val="22"/>
          <w:szCs w:val="22"/>
        </w:rPr>
        <w:t>Arbeitgeber</w:t>
      </w:r>
      <w:r w:rsidRPr="002A6A1D">
        <w:rPr>
          <w:rFonts w:ascii="Arial" w:hAnsi="Arial" w:cs="Arial"/>
          <w:sz w:val="22"/>
          <w:szCs w:val="22"/>
        </w:rPr>
        <w:t xml:space="preserve">in benannte Konto des Arbeitnehmers. </w:t>
      </w:r>
    </w:p>
    <w:p w:rsidR="00B43AD8" w:rsidRPr="002A6A1D" w:rsidRDefault="00B43AD8" w:rsidP="002A6A1D">
      <w:pPr>
        <w:spacing w:line="360" w:lineRule="auto"/>
        <w:jc w:val="both"/>
        <w:rPr>
          <w:rFonts w:ascii="Arial" w:hAnsi="Arial" w:cs="Arial"/>
          <w:sz w:val="22"/>
          <w:szCs w:val="22"/>
        </w:rPr>
      </w:pPr>
    </w:p>
    <w:p w:rsidR="00D07245" w:rsidRPr="002A6A1D" w:rsidRDefault="00D07245" w:rsidP="002A6A1D">
      <w:pPr>
        <w:numPr>
          <w:ilvl w:val="1"/>
          <w:numId w:val="9"/>
        </w:numPr>
        <w:spacing w:line="360" w:lineRule="auto"/>
        <w:jc w:val="both"/>
        <w:rPr>
          <w:rFonts w:ascii="Arial" w:hAnsi="Arial" w:cs="Arial"/>
          <w:sz w:val="22"/>
          <w:szCs w:val="22"/>
        </w:rPr>
      </w:pPr>
      <w:r w:rsidRPr="002A6A1D">
        <w:rPr>
          <w:rFonts w:ascii="Arial" w:hAnsi="Arial" w:cs="Arial"/>
          <w:sz w:val="22"/>
          <w:szCs w:val="22"/>
        </w:rPr>
        <w:t>Die teilweise oder vollständige Abtretung und Verpfändung der Vergütung ist ausgeschlossen.</w:t>
      </w:r>
    </w:p>
    <w:p w:rsidR="00D07245" w:rsidRPr="002A6A1D" w:rsidRDefault="00D07245" w:rsidP="002A6A1D">
      <w:pPr>
        <w:tabs>
          <w:tab w:val="num" w:pos="935"/>
        </w:tabs>
        <w:spacing w:line="360" w:lineRule="auto"/>
        <w:ind w:left="425"/>
        <w:jc w:val="both"/>
        <w:rPr>
          <w:rFonts w:ascii="Arial" w:hAnsi="Arial" w:cs="Arial"/>
          <w:sz w:val="22"/>
          <w:szCs w:val="22"/>
        </w:rPr>
      </w:pPr>
    </w:p>
    <w:p w:rsidR="00D07245" w:rsidRPr="003A1B2F" w:rsidRDefault="00DF1E25" w:rsidP="003A1B2F">
      <w:pPr>
        <w:numPr>
          <w:ilvl w:val="0"/>
          <w:numId w:val="7"/>
        </w:numPr>
        <w:spacing w:line="360" w:lineRule="auto"/>
        <w:jc w:val="both"/>
        <w:rPr>
          <w:rFonts w:ascii="Arial" w:hAnsi="Arial" w:cs="Arial"/>
          <w:b/>
          <w:sz w:val="22"/>
          <w:szCs w:val="22"/>
        </w:rPr>
      </w:pPr>
      <w:r w:rsidRPr="002A6A1D">
        <w:rPr>
          <w:rFonts w:ascii="Arial" w:hAnsi="Arial" w:cs="Arial"/>
          <w:b/>
          <w:sz w:val="22"/>
          <w:szCs w:val="22"/>
        </w:rPr>
        <w:t xml:space="preserve"> </w:t>
      </w:r>
      <w:r w:rsidR="003A1B2F" w:rsidRPr="003A1B2F">
        <w:rPr>
          <w:rFonts w:ascii="Arial" w:hAnsi="Arial" w:cs="Arial"/>
          <w:b/>
          <w:sz w:val="22"/>
          <w:szCs w:val="22"/>
        </w:rPr>
        <w:t xml:space="preserve">Probezeit, </w:t>
      </w:r>
      <w:r w:rsidRPr="003A1B2F">
        <w:rPr>
          <w:rFonts w:ascii="Arial" w:hAnsi="Arial" w:cs="Arial"/>
          <w:b/>
          <w:sz w:val="22"/>
          <w:szCs w:val="22"/>
        </w:rPr>
        <w:t>Beendigung</w:t>
      </w:r>
      <w:r w:rsidR="003A1B2F" w:rsidRPr="003A1B2F">
        <w:rPr>
          <w:rFonts w:ascii="Arial" w:hAnsi="Arial" w:cs="Arial"/>
          <w:b/>
          <w:sz w:val="22"/>
          <w:szCs w:val="22"/>
        </w:rPr>
        <w:t xml:space="preserve"> und Freistellung</w:t>
      </w:r>
    </w:p>
    <w:p w:rsidR="00D07245" w:rsidRPr="003A1B2F" w:rsidRDefault="00D07245" w:rsidP="003A1B2F">
      <w:pPr>
        <w:spacing w:line="360" w:lineRule="auto"/>
        <w:jc w:val="both"/>
        <w:rPr>
          <w:rFonts w:ascii="Arial" w:hAnsi="Arial" w:cs="Arial"/>
          <w:sz w:val="22"/>
          <w:szCs w:val="22"/>
        </w:rPr>
      </w:pPr>
    </w:p>
    <w:p w:rsidR="003A1B2F" w:rsidRPr="003A1B2F" w:rsidRDefault="003A1B2F" w:rsidP="003A1B2F">
      <w:pPr>
        <w:numPr>
          <w:ilvl w:val="1"/>
          <w:numId w:val="10"/>
        </w:numPr>
        <w:spacing w:after="240" w:line="360" w:lineRule="auto"/>
        <w:jc w:val="both"/>
        <w:rPr>
          <w:rFonts w:ascii="Arial" w:hAnsi="Arial" w:cs="Arial"/>
          <w:b/>
          <w:bCs/>
          <w:smallCaps/>
          <w:sz w:val="22"/>
          <w:szCs w:val="22"/>
        </w:rPr>
      </w:pPr>
      <w:r w:rsidRPr="003A1B2F">
        <w:rPr>
          <w:rFonts w:ascii="Arial" w:hAnsi="Arial" w:cs="Arial"/>
          <w:sz w:val="22"/>
          <w:szCs w:val="22"/>
        </w:rPr>
        <w:t>Die Parteien vereinbaren eine sechsmonatige Probezeit, in der der Arbeitsvertrag von beiden Seiten mit einer Frist von zwei Wochen gekündigt werden kann. Vor Arbeitsaufnahme ist das Arbeitsverhältnis nicht ordentlich kündbar. Das Recht zur fristlosen Kündigung aus wichtigem Grund bleibt unberührt.</w:t>
      </w:r>
    </w:p>
    <w:p w:rsidR="003A1B2F" w:rsidRPr="003A1B2F" w:rsidRDefault="003A1B2F" w:rsidP="003A1B2F">
      <w:pPr>
        <w:numPr>
          <w:ilvl w:val="1"/>
          <w:numId w:val="10"/>
        </w:numPr>
        <w:spacing w:after="240" w:line="360" w:lineRule="auto"/>
        <w:jc w:val="both"/>
        <w:rPr>
          <w:rFonts w:ascii="Arial" w:hAnsi="Arial" w:cs="Arial"/>
          <w:b/>
          <w:bCs/>
          <w:smallCaps/>
          <w:sz w:val="22"/>
          <w:szCs w:val="22"/>
        </w:rPr>
      </w:pPr>
      <w:r w:rsidRPr="003A1B2F">
        <w:rPr>
          <w:rFonts w:ascii="Arial" w:hAnsi="Arial" w:cs="Arial"/>
          <w:sz w:val="22"/>
          <w:szCs w:val="22"/>
        </w:rPr>
        <w:t xml:space="preserve">Nach Ende der Probezeit beträgt die beiderseitige Kündigungsfrist </w:t>
      </w:r>
      <w:r w:rsidRPr="003A1B2F">
        <w:rPr>
          <w:rFonts w:ascii="Arial" w:hAnsi="Arial" w:cs="Arial"/>
          <w:sz w:val="22"/>
          <w:szCs w:val="22"/>
          <w:highlight w:val="yellow"/>
        </w:rPr>
        <w:t>[●]</w:t>
      </w:r>
      <w:r w:rsidRPr="003A1B2F">
        <w:rPr>
          <w:rFonts w:ascii="Arial" w:hAnsi="Arial" w:cs="Arial"/>
          <w:sz w:val="22"/>
          <w:szCs w:val="22"/>
        </w:rPr>
        <w:t xml:space="preserve"> </w:t>
      </w:r>
      <w:r w:rsidRPr="003A1B2F">
        <w:rPr>
          <w:rFonts w:ascii="Arial" w:hAnsi="Arial" w:cs="Arial"/>
          <w:i/>
          <w:iCs/>
          <w:sz w:val="22"/>
          <w:szCs w:val="22"/>
          <w:highlight w:val="yellow"/>
        </w:rPr>
        <w:t>(jeweilige Kündigungsfrist festlegen; Mindestkündigungsfrist sollte 4 Wochen zum Monatsende betragen)</w:t>
      </w:r>
      <w:r w:rsidRPr="003A1B2F">
        <w:rPr>
          <w:rFonts w:ascii="Arial" w:hAnsi="Arial" w:cs="Arial"/>
          <w:i/>
          <w:iCs/>
          <w:sz w:val="22"/>
          <w:szCs w:val="22"/>
        </w:rPr>
        <w:t>.</w:t>
      </w:r>
      <w:r w:rsidRPr="003A1B2F">
        <w:rPr>
          <w:rFonts w:ascii="Arial" w:hAnsi="Arial" w:cs="Arial"/>
          <w:sz w:val="22"/>
          <w:szCs w:val="22"/>
        </w:rPr>
        <w:t xml:space="preserve"> Im Weiteren gelten die Kündigungsfristen des § 622 BGB. Die Parteien sind sich darüber einig, dass bei einer Verlängerung der gesetzlichen Kündigungsfrist für die Arbeitgeberin dies auch für den Arbeitnehmer gilt.</w:t>
      </w:r>
    </w:p>
    <w:p w:rsidR="003A1B2F" w:rsidRDefault="00D07245" w:rsidP="003A1B2F">
      <w:pPr>
        <w:numPr>
          <w:ilvl w:val="0"/>
          <w:numId w:val="7"/>
        </w:numPr>
        <w:spacing w:line="360" w:lineRule="auto"/>
        <w:jc w:val="both"/>
        <w:rPr>
          <w:rFonts w:ascii="Arial" w:hAnsi="Arial" w:cs="Arial"/>
          <w:b/>
          <w:sz w:val="22"/>
          <w:szCs w:val="22"/>
        </w:rPr>
      </w:pPr>
      <w:r w:rsidRPr="003A1B2F">
        <w:rPr>
          <w:rFonts w:ascii="Arial" w:hAnsi="Arial" w:cs="Arial"/>
          <w:b/>
          <w:sz w:val="22"/>
          <w:szCs w:val="22"/>
        </w:rPr>
        <w:t>Urlaub</w:t>
      </w:r>
    </w:p>
    <w:p w:rsidR="005E5783" w:rsidRDefault="005E5783" w:rsidP="003A1B2F">
      <w:pPr>
        <w:spacing w:line="360" w:lineRule="auto"/>
        <w:ind w:left="1134"/>
        <w:jc w:val="both"/>
        <w:rPr>
          <w:rFonts w:ascii="Arial" w:hAnsi="Arial" w:cs="Arial"/>
          <w:sz w:val="22"/>
          <w:szCs w:val="22"/>
        </w:rPr>
      </w:pPr>
    </w:p>
    <w:p w:rsidR="003A1B2F" w:rsidRPr="003A1B2F" w:rsidRDefault="00190233" w:rsidP="003A1B2F">
      <w:pPr>
        <w:spacing w:line="360" w:lineRule="auto"/>
        <w:ind w:left="1134"/>
        <w:jc w:val="both"/>
        <w:rPr>
          <w:rFonts w:ascii="Arial" w:hAnsi="Arial" w:cs="Arial"/>
          <w:b/>
          <w:sz w:val="22"/>
          <w:szCs w:val="22"/>
        </w:rPr>
      </w:pPr>
      <w:r>
        <w:rPr>
          <w:rFonts w:ascii="Arial" w:hAnsi="Arial" w:cs="Arial"/>
          <w:sz w:val="22"/>
          <w:szCs w:val="22"/>
        </w:rPr>
        <w:t xml:space="preserve">Es gelten die Vorgaben des Bundesurlaubsgesetzes (BUrlG). </w:t>
      </w:r>
    </w:p>
    <w:p w:rsidR="0016657B" w:rsidRPr="002A6A1D" w:rsidRDefault="0016657B" w:rsidP="002A6A1D">
      <w:pPr>
        <w:spacing w:line="360" w:lineRule="auto"/>
        <w:ind w:left="425"/>
        <w:jc w:val="both"/>
        <w:rPr>
          <w:rFonts w:ascii="Arial" w:hAnsi="Arial" w:cs="Arial"/>
          <w:sz w:val="22"/>
          <w:szCs w:val="22"/>
        </w:rPr>
      </w:pPr>
    </w:p>
    <w:p w:rsidR="00D07245" w:rsidRPr="002A6A1D" w:rsidRDefault="00D07245" w:rsidP="002A6A1D">
      <w:pPr>
        <w:numPr>
          <w:ilvl w:val="0"/>
          <w:numId w:val="7"/>
        </w:numPr>
        <w:spacing w:line="360" w:lineRule="auto"/>
        <w:jc w:val="both"/>
        <w:rPr>
          <w:rFonts w:ascii="Arial" w:hAnsi="Arial" w:cs="Arial"/>
          <w:b/>
          <w:sz w:val="22"/>
          <w:szCs w:val="22"/>
        </w:rPr>
      </w:pPr>
      <w:r w:rsidRPr="002A6A1D">
        <w:rPr>
          <w:rFonts w:ascii="Arial" w:hAnsi="Arial" w:cs="Arial"/>
          <w:b/>
          <w:sz w:val="22"/>
          <w:szCs w:val="22"/>
        </w:rPr>
        <w:t>Dienstverhinderung, Krankheit, Dienstunfähigkeit</w:t>
      </w:r>
    </w:p>
    <w:p w:rsidR="00D07245" w:rsidRPr="002A6A1D" w:rsidRDefault="00D07245" w:rsidP="002A6A1D">
      <w:pPr>
        <w:spacing w:line="360" w:lineRule="auto"/>
        <w:jc w:val="both"/>
        <w:rPr>
          <w:rFonts w:ascii="Arial" w:hAnsi="Arial" w:cs="Arial"/>
          <w:sz w:val="22"/>
          <w:szCs w:val="22"/>
        </w:rPr>
      </w:pPr>
    </w:p>
    <w:p w:rsidR="00F92979" w:rsidRDefault="00F92979" w:rsidP="002A6A1D">
      <w:pPr>
        <w:numPr>
          <w:ilvl w:val="1"/>
          <w:numId w:val="19"/>
        </w:numPr>
        <w:spacing w:line="360" w:lineRule="auto"/>
        <w:jc w:val="both"/>
        <w:rPr>
          <w:rFonts w:ascii="Arial" w:hAnsi="Arial" w:cs="Arial"/>
          <w:sz w:val="22"/>
          <w:szCs w:val="22"/>
        </w:rPr>
      </w:pPr>
      <w:r w:rsidRPr="002A6A1D">
        <w:rPr>
          <w:rFonts w:ascii="Arial" w:hAnsi="Arial" w:cs="Arial"/>
          <w:sz w:val="22"/>
          <w:szCs w:val="22"/>
        </w:rPr>
        <w:t>Der Arbeitnehmer wird jede Dienstverhinderung und ihre voraussichtliche Dauer unve</w:t>
      </w:r>
      <w:r w:rsidRPr="002A6A1D">
        <w:rPr>
          <w:rFonts w:ascii="Arial" w:hAnsi="Arial" w:cs="Arial"/>
          <w:sz w:val="22"/>
          <w:szCs w:val="22"/>
        </w:rPr>
        <w:t>r</w:t>
      </w:r>
      <w:r w:rsidRPr="002A6A1D">
        <w:rPr>
          <w:rFonts w:ascii="Arial" w:hAnsi="Arial" w:cs="Arial"/>
          <w:sz w:val="22"/>
          <w:szCs w:val="22"/>
        </w:rPr>
        <w:t>züglich und auf dem schnellsten Weg (Telefon, E-Mail) der Arbeitgeberin a</w:t>
      </w:r>
      <w:r w:rsidRPr="002A6A1D">
        <w:rPr>
          <w:rFonts w:ascii="Arial" w:hAnsi="Arial" w:cs="Arial"/>
          <w:sz w:val="22"/>
          <w:szCs w:val="22"/>
        </w:rPr>
        <w:t>n</w:t>
      </w:r>
      <w:r w:rsidRPr="002A6A1D">
        <w:rPr>
          <w:rFonts w:ascii="Arial" w:hAnsi="Arial" w:cs="Arial"/>
          <w:sz w:val="22"/>
          <w:szCs w:val="22"/>
        </w:rPr>
        <w:t>zeigen. Auf Verlangen der Arbeitgeberin wird der Arbeitnehmer die Gründe der Diens</w:t>
      </w:r>
      <w:r w:rsidRPr="002A6A1D">
        <w:rPr>
          <w:rFonts w:ascii="Arial" w:hAnsi="Arial" w:cs="Arial"/>
          <w:sz w:val="22"/>
          <w:szCs w:val="22"/>
        </w:rPr>
        <w:t>t</w:t>
      </w:r>
      <w:r w:rsidRPr="002A6A1D">
        <w:rPr>
          <w:rFonts w:ascii="Arial" w:hAnsi="Arial" w:cs="Arial"/>
          <w:sz w:val="22"/>
          <w:szCs w:val="22"/>
        </w:rPr>
        <w:t>verhinderung mi</w:t>
      </w:r>
      <w:r w:rsidRPr="002A6A1D">
        <w:rPr>
          <w:rFonts w:ascii="Arial" w:hAnsi="Arial" w:cs="Arial"/>
          <w:sz w:val="22"/>
          <w:szCs w:val="22"/>
        </w:rPr>
        <w:t>t</w:t>
      </w:r>
      <w:r w:rsidRPr="002A6A1D">
        <w:rPr>
          <w:rFonts w:ascii="Arial" w:hAnsi="Arial" w:cs="Arial"/>
          <w:sz w:val="22"/>
          <w:szCs w:val="22"/>
        </w:rPr>
        <w:t>teilen. Bei anstehenden Terminsachen oder kurzfristig zu erledigenden Tätigkeiten wird der Arbeitnehmer darauf – g</w:t>
      </w:r>
      <w:r w:rsidR="00AB4519" w:rsidRPr="002A6A1D">
        <w:rPr>
          <w:rFonts w:ascii="Arial" w:hAnsi="Arial" w:cs="Arial"/>
          <w:sz w:val="22"/>
          <w:szCs w:val="22"/>
        </w:rPr>
        <w:t>g</w:t>
      </w:r>
      <w:r w:rsidRPr="002A6A1D">
        <w:rPr>
          <w:rFonts w:ascii="Arial" w:hAnsi="Arial" w:cs="Arial"/>
          <w:sz w:val="22"/>
          <w:szCs w:val="22"/>
        </w:rPr>
        <w:t>f</w:t>
      </w:r>
      <w:r w:rsidR="00AB4519" w:rsidRPr="002A6A1D">
        <w:rPr>
          <w:rFonts w:ascii="Arial" w:hAnsi="Arial" w:cs="Arial"/>
          <w:sz w:val="22"/>
          <w:szCs w:val="22"/>
        </w:rPr>
        <w:t>.</w:t>
      </w:r>
      <w:r w:rsidRPr="002A6A1D">
        <w:rPr>
          <w:rFonts w:ascii="Arial" w:hAnsi="Arial" w:cs="Arial"/>
          <w:sz w:val="22"/>
          <w:szCs w:val="22"/>
        </w:rPr>
        <w:t xml:space="preserve"> mit einer kurzen Inhaltsbeschreibung – in Textform (Telefax, E-Mail) unverzüglich hinweisen. </w:t>
      </w:r>
    </w:p>
    <w:p w:rsidR="00F92979" w:rsidRPr="002A6A1D" w:rsidRDefault="00F92979" w:rsidP="002A6A1D">
      <w:pPr>
        <w:spacing w:line="360" w:lineRule="auto"/>
        <w:jc w:val="both"/>
        <w:rPr>
          <w:rFonts w:ascii="Arial" w:hAnsi="Arial" w:cs="Arial"/>
          <w:sz w:val="22"/>
          <w:szCs w:val="22"/>
        </w:rPr>
      </w:pPr>
    </w:p>
    <w:p w:rsidR="00F92979" w:rsidRDefault="00F92979" w:rsidP="002A6A1D">
      <w:pPr>
        <w:numPr>
          <w:ilvl w:val="1"/>
          <w:numId w:val="19"/>
        </w:numPr>
        <w:spacing w:line="360" w:lineRule="auto"/>
        <w:jc w:val="both"/>
        <w:rPr>
          <w:rFonts w:ascii="Arial" w:hAnsi="Arial" w:cs="Arial"/>
          <w:sz w:val="22"/>
          <w:szCs w:val="22"/>
        </w:rPr>
      </w:pPr>
      <w:r w:rsidRPr="002A6A1D">
        <w:rPr>
          <w:rFonts w:ascii="Arial" w:hAnsi="Arial" w:cs="Arial"/>
          <w:sz w:val="22"/>
          <w:szCs w:val="22"/>
        </w:rPr>
        <w:t>Die Parteien sind sich darüber einig, dass ein Anspruch auf bezahlte Freistellung von der Arbeitsleistung bei vorübergehender Dienstverhinderung nicht besteht. Ansprüche des Arbeitnehmers aus § 616 BGB werden ausdrüc</w:t>
      </w:r>
      <w:r w:rsidRPr="002A6A1D">
        <w:rPr>
          <w:rFonts w:ascii="Arial" w:hAnsi="Arial" w:cs="Arial"/>
          <w:sz w:val="22"/>
          <w:szCs w:val="22"/>
        </w:rPr>
        <w:t>k</w:t>
      </w:r>
      <w:r w:rsidRPr="002A6A1D">
        <w:rPr>
          <w:rFonts w:ascii="Arial" w:hAnsi="Arial" w:cs="Arial"/>
          <w:sz w:val="22"/>
          <w:szCs w:val="22"/>
        </w:rPr>
        <w:t xml:space="preserve">lich ausgeschlossen. </w:t>
      </w:r>
    </w:p>
    <w:p w:rsidR="00AB10C7" w:rsidRDefault="00AB10C7" w:rsidP="00AB10C7">
      <w:pPr>
        <w:pStyle w:val="Listenabsatz"/>
        <w:rPr>
          <w:rFonts w:ascii="Arial" w:hAnsi="Arial" w:cs="Arial"/>
          <w:sz w:val="22"/>
          <w:szCs w:val="22"/>
        </w:rPr>
      </w:pPr>
    </w:p>
    <w:p w:rsidR="00AB10C7" w:rsidRPr="002A6A1D" w:rsidRDefault="00AB10C7" w:rsidP="002A6A1D">
      <w:pPr>
        <w:numPr>
          <w:ilvl w:val="1"/>
          <w:numId w:val="19"/>
        </w:numPr>
        <w:spacing w:line="360" w:lineRule="auto"/>
        <w:jc w:val="both"/>
        <w:rPr>
          <w:rFonts w:ascii="Arial" w:hAnsi="Arial" w:cs="Arial"/>
          <w:sz w:val="22"/>
          <w:szCs w:val="22"/>
        </w:rPr>
      </w:pPr>
      <w:r>
        <w:rPr>
          <w:rFonts w:ascii="Arial" w:hAnsi="Arial" w:cs="Arial"/>
          <w:sz w:val="22"/>
          <w:szCs w:val="22"/>
        </w:rPr>
        <w:t>Im Übrigen gelten die gesetzlichen Bestimmungen, insbesondere des Entgeltfortzahlungsgesetzes (E</w:t>
      </w:r>
      <w:r w:rsidR="0003076B">
        <w:rPr>
          <w:rFonts w:ascii="Arial" w:hAnsi="Arial" w:cs="Arial"/>
          <w:sz w:val="22"/>
          <w:szCs w:val="22"/>
        </w:rPr>
        <w:t>F</w:t>
      </w:r>
      <w:r>
        <w:rPr>
          <w:rFonts w:ascii="Arial" w:hAnsi="Arial" w:cs="Arial"/>
          <w:sz w:val="22"/>
          <w:szCs w:val="22"/>
        </w:rPr>
        <w:t>ZG).</w:t>
      </w:r>
    </w:p>
    <w:p w:rsidR="00F92979" w:rsidRPr="002A6A1D" w:rsidRDefault="00F92979" w:rsidP="002A6A1D">
      <w:pPr>
        <w:spacing w:line="360" w:lineRule="auto"/>
        <w:jc w:val="both"/>
        <w:rPr>
          <w:rFonts w:ascii="Arial" w:hAnsi="Arial" w:cs="Arial"/>
          <w:sz w:val="22"/>
          <w:szCs w:val="22"/>
        </w:rPr>
      </w:pPr>
    </w:p>
    <w:p w:rsidR="00D07245" w:rsidRPr="002A6A1D" w:rsidRDefault="00D07245" w:rsidP="002A6A1D">
      <w:pPr>
        <w:numPr>
          <w:ilvl w:val="0"/>
          <w:numId w:val="7"/>
        </w:numPr>
        <w:spacing w:line="360" w:lineRule="auto"/>
        <w:jc w:val="both"/>
        <w:rPr>
          <w:rFonts w:ascii="Arial" w:hAnsi="Arial" w:cs="Arial"/>
          <w:b/>
          <w:sz w:val="22"/>
          <w:szCs w:val="22"/>
        </w:rPr>
      </w:pPr>
      <w:r w:rsidRPr="002A6A1D">
        <w:rPr>
          <w:rFonts w:ascii="Arial" w:hAnsi="Arial" w:cs="Arial"/>
          <w:b/>
          <w:sz w:val="22"/>
          <w:szCs w:val="22"/>
        </w:rPr>
        <w:t>Verschwiegenheitspflicht</w:t>
      </w:r>
    </w:p>
    <w:p w:rsidR="00D07245" w:rsidRPr="002A6A1D" w:rsidRDefault="00D07245" w:rsidP="002A6A1D">
      <w:pPr>
        <w:spacing w:line="360" w:lineRule="auto"/>
        <w:jc w:val="both"/>
        <w:rPr>
          <w:rFonts w:ascii="Arial" w:hAnsi="Arial" w:cs="Arial"/>
          <w:sz w:val="22"/>
          <w:szCs w:val="22"/>
        </w:rPr>
      </w:pPr>
    </w:p>
    <w:p w:rsidR="00D07245" w:rsidRPr="002A6A1D" w:rsidRDefault="00D07245" w:rsidP="002A6A1D">
      <w:pPr>
        <w:numPr>
          <w:ilvl w:val="1"/>
          <w:numId w:val="12"/>
        </w:numPr>
        <w:spacing w:line="360" w:lineRule="auto"/>
        <w:jc w:val="both"/>
        <w:rPr>
          <w:rFonts w:ascii="Arial" w:hAnsi="Arial" w:cs="Arial"/>
          <w:sz w:val="22"/>
          <w:szCs w:val="22"/>
        </w:rPr>
      </w:pPr>
      <w:r w:rsidRPr="002A6A1D">
        <w:rPr>
          <w:rFonts w:ascii="Arial" w:hAnsi="Arial" w:cs="Arial"/>
          <w:sz w:val="22"/>
          <w:szCs w:val="22"/>
        </w:rPr>
        <w:t xml:space="preserve">Der Arbeitnehmer ist verpflichtet, während seiner Beschäftigung bei der </w:t>
      </w:r>
      <w:r w:rsidR="00DF1E25" w:rsidRPr="002A6A1D">
        <w:rPr>
          <w:rFonts w:ascii="Arial" w:hAnsi="Arial" w:cs="Arial"/>
          <w:sz w:val="22"/>
          <w:szCs w:val="22"/>
        </w:rPr>
        <w:t>Arbeitgeber</w:t>
      </w:r>
      <w:r w:rsidRPr="002A6A1D">
        <w:rPr>
          <w:rFonts w:ascii="Arial" w:hAnsi="Arial" w:cs="Arial"/>
          <w:sz w:val="22"/>
          <w:szCs w:val="22"/>
        </w:rPr>
        <w:t>in und nach deren Beendigung über alle nicht allgemein bekannten geschäftlichen Angelegenheiten sowohl gegenüber Dritten als auc</w:t>
      </w:r>
      <w:r w:rsidR="008A373D" w:rsidRPr="002A6A1D">
        <w:rPr>
          <w:rFonts w:ascii="Arial" w:hAnsi="Arial" w:cs="Arial"/>
          <w:sz w:val="22"/>
          <w:szCs w:val="22"/>
        </w:rPr>
        <w:t>h gegenüber anderen Mitarbeiter</w:t>
      </w:r>
      <w:r w:rsidRPr="002A6A1D">
        <w:rPr>
          <w:rFonts w:ascii="Arial" w:hAnsi="Arial" w:cs="Arial"/>
          <w:sz w:val="22"/>
          <w:szCs w:val="22"/>
        </w:rPr>
        <w:t>n, die mit dem jeweiligen Sachgebiet nicht unmittelbar befasst sind, Stillschweigen zu bewahren. Der Arbeitnehmer wird die haltenden Anweisungen zur Geheimhaltung erfüllen und im Zweifelsfall eine Weisung der Geschäftsführung zur Vertraulichkeit bestimmter Tatsachen einholen.</w:t>
      </w:r>
    </w:p>
    <w:p w:rsidR="00D07245" w:rsidRPr="002A6A1D" w:rsidRDefault="00D07245" w:rsidP="002A6A1D">
      <w:pPr>
        <w:spacing w:line="360" w:lineRule="auto"/>
        <w:ind w:left="425"/>
        <w:jc w:val="both"/>
        <w:rPr>
          <w:rFonts w:ascii="Arial" w:hAnsi="Arial" w:cs="Arial"/>
          <w:sz w:val="22"/>
          <w:szCs w:val="22"/>
        </w:rPr>
      </w:pPr>
    </w:p>
    <w:p w:rsidR="00D07245" w:rsidRPr="002A6A1D" w:rsidRDefault="00D07245" w:rsidP="002A6A1D">
      <w:pPr>
        <w:numPr>
          <w:ilvl w:val="1"/>
          <w:numId w:val="12"/>
        </w:numPr>
        <w:spacing w:line="360" w:lineRule="auto"/>
        <w:jc w:val="both"/>
        <w:rPr>
          <w:rFonts w:ascii="Arial" w:hAnsi="Arial" w:cs="Arial"/>
          <w:sz w:val="22"/>
          <w:szCs w:val="22"/>
        </w:rPr>
      </w:pPr>
      <w:r w:rsidRPr="002A6A1D">
        <w:rPr>
          <w:rFonts w:ascii="Arial" w:hAnsi="Arial" w:cs="Arial"/>
          <w:sz w:val="22"/>
          <w:szCs w:val="22"/>
        </w:rPr>
        <w:t xml:space="preserve">Bei Beendigung des Arbeitsverhältnisses sind alle betrieblichen Unterlagen und alle sonstigen Datenträger sowie die angefertigten Abschriften oder Kopien hiervon an die </w:t>
      </w:r>
      <w:r w:rsidR="00DF1E25" w:rsidRPr="002A6A1D">
        <w:rPr>
          <w:rFonts w:ascii="Arial" w:hAnsi="Arial" w:cs="Arial"/>
          <w:sz w:val="22"/>
          <w:szCs w:val="22"/>
        </w:rPr>
        <w:t>Arbeitgeber</w:t>
      </w:r>
      <w:r w:rsidRPr="002A6A1D">
        <w:rPr>
          <w:rFonts w:ascii="Arial" w:hAnsi="Arial" w:cs="Arial"/>
          <w:sz w:val="22"/>
          <w:szCs w:val="22"/>
        </w:rPr>
        <w:t xml:space="preserve">in </w:t>
      </w:r>
      <w:r w:rsidR="008A373D" w:rsidRPr="002A6A1D">
        <w:rPr>
          <w:rFonts w:ascii="Arial" w:hAnsi="Arial" w:cs="Arial"/>
          <w:sz w:val="22"/>
          <w:szCs w:val="22"/>
        </w:rPr>
        <w:t xml:space="preserve">sofort </w:t>
      </w:r>
      <w:r w:rsidRPr="002A6A1D">
        <w:rPr>
          <w:rFonts w:ascii="Arial" w:hAnsi="Arial" w:cs="Arial"/>
          <w:sz w:val="22"/>
          <w:szCs w:val="22"/>
        </w:rPr>
        <w:t>herauszugeben bzw. in den Betriebsräumen zurückzulassen.</w:t>
      </w:r>
    </w:p>
    <w:p w:rsidR="00F92979" w:rsidRPr="002A6A1D" w:rsidRDefault="00F92979" w:rsidP="002A6A1D">
      <w:pPr>
        <w:spacing w:line="360" w:lineRule="auto"/>
        <w:jc w:val="both"/>
        <w:rPr>
          <w:rFonts w:ascii="Arial" w:hAnsi="Arial" w:cs="Arial"/>
          <w:sz w:val="22"/>
          <w:szCs w:val="22"/>
        </w:rPr>
      </w:pPr>
    </w:p>
    <w:p w:rsidR="00C41B06" w:rsidRDefault="00F92979" w:rsidP="00C41B06">
      <w:pPr>
        <w:numPr>
          <w:ilvl w:val="0"/>
          <w:numId w:val="7"/>
        </w:numPr>
        <w:spacing w:line="360" w:lineRule="auto"/>
        <w:jc w:val="both"/>
        <w:rPr>
          <w:rFonts w:ascii="Arial" w:hAnsi="Arial" w:cs="Arial"/>
          <w:b/>
          <w:bCs/>
          <w:sz w:val="22"/>
          <w:szCs w:val="22"/>
        </w:rPr>
      </w:pPr>
      <w:r w:rsidRPr="002A6A1D">
        <w:rPr>
          <w:rFonts w:ascii="Arial" w:hAnsi="Arial" w:cs="Arial"/>
          <w:b/>
          <w:bCs/>
          <w:sz w:val="22"/>
          <w:szCs w:val="22"/>
        </w:rPr>
        <w:t>Ausschluss von Ansprüchen</w:t>
      </w:r>
    </w:p>
    <w:p w:rsidR="00C41B06" w:rsidRDefault="00C41B06" w:rsidP="00C41B06">
      <w:pPr>
        <w:spacing w:line="360" w:lineRule="auto"/>
        <w:ind w:left="720"/>
        <w:jc w:val="both"/>
        <w:rPr>
          <w:rFonts w:ascii="Arial" w:hAnsi="Arial" w:cs="Arial"/>
          <w:b/>
          <w:bCs/>
          <w:sz w:val="22"/>
          <w:szCs w:val="22"/>
        </w:rPr>
      </w:pPr>
    </w:p>
    <w:p w:rsidR="00C41B06" w:rsidRPr="00C41B06" w:rsidRDefault="00F92979" w:rsidP="00C41B06">
      <w:pPr>
        <w:numPr>
          <w:ilvl w:val="1"/>
          <w:numId w:val="21"/>
        </w:numPr>
        <w:spacing w:line="360" w:lineRule="auto"/>
        <w:jc w:val="both"/>
        <w:rPr>
          <w:rFonts w:ascii="Arial" w:hAnsi="Arial" w:cs="Arial"/>
          <w:b/>
          <w:bCs/>
          <w:sz w:val="22"/>
          <w:szCs w:val="22"/>
        </w:rPr>
      </w:pPr>
      <w:r w:rsidRPr="00C41B06">
        <w:rPr>
          <w:rFonts w:ascii="Arial" w:hAnsi="Arial" w:cs="Arial"/>
          <w:sz w:val="22"/>
          <w:szCs w:val="22"/>
        </w:rPr>
        <w:t>Alle Ansprüche aus dem Arbeitsverhältnis und solche, die mit dem Arbeitsverhältnis in Ve</w:t>
      </w:r>
      <w:r w:rsidRPr="00C41B06">
        <w:rPr>
          <w:rFonts w:ascii="Arial" w:hAnsi="Arial" w:cs="Arial"/>
          <w:sz w:val="22"/>
          <w:szCs w:val="22"/>
        </w:rPr>
        <w:t>r</w:t>
      </w:r>
      <w:r w:rsidRPr="00C41B06">
        <w:rPr>
          <w:rFonts w:ascii="Arial" w:hAnsi="Arial" w:cs="Arial"/>
          <w:sz w:val="22"/>
          <w:szCs w:val="22"/>
        </w:rPr>
        <w:t>bindung stehen, sind innerhalb von 6 Monaten nach Fälligkeit gegenüber der anderen Partei schrif</w:t>
      </w:r>
      <w:r w:rsidRPr="00C41B06">
        <w:rPr>
          <w:rFonts w:ascii="Arial" w:hAnsi="Arial" w:cs="Arial"/>
          <w:sz w:val="22"/>
          <w:szCs w:val="22"/>
        </w:rPr>
        <w:t>t</w:t>
      </w:r>
      <w:r w:rsidRPr="00C41B06">
        <w:rPr>
          <w:rFonts w:ascii="Arial" w:hAnsi="Arial" w:cs="Arial"/>
          <w:sz w:val="22"/>
          <w:szCs w:val="22"/>
        </w:rPr>
        <w:t>lich geltend zu machen, andernfalls sind die Ansprüche verfallen.</w:t>
      </w:r>
    </w:p>
    <w:p w:rsidR="00C41B06" w:rsidRDefault="00C41B06" w:rsidP="00C41B06">
      <w:pPr>
        <w:spacing w:line="360" w:lineRule="auto"/>
        <w:ind w:left="1146"/>
        <w:jc w:val="both"/>
        <w:rPr>
          <w:rFonts w:ascii="Arial" w:hAnsi="Arial" w:cs="Arial"/>
          <w:b/>
          <w:bCs/>
          <w:sz w:val="22"/>
          <w:szCs w:val="22"/>
        </w:rPr>
      </w:pPr>
    </w:p>
    <w:p w:rsidR="00C41B06" w:rsidRDefault="00F92979" w:rsidP="00C41B06">
      <w:pPr>
        <w:numPr>
          <w:ilvl w:val="1"/>
          <w:numId w:val="21"/>
        </w:numPr>
        <w:spacing w:line="360" w:lineRule="auto"/>
        <w:jc w:val="both"/>
        <w:rPr>
          <w:rFonts w:ascii="Arial" w:hAnsi="Arial" w:cs="Arial"/>
          <w:b/>
          <w:bCs/>
          <w:sz w:val="22"/>
          <w:szCs w:val="22"/>
        </w:rPr>
      </w:pPr>
      <w:r w:rsidRPr="00C41B06">
        <w:rPr>
          <w:rFonts w:ascii="Arial" w:hAnsi="Arial" w:cs="Arial"/>
          <w:sz w:val="22"/>
          <w:szCs w:val="22"/>
        </w:rPr>
        <w:t>Die Ausschlussfrist beginnt, wenn der Anspruch entstanden ist und der Anspruchsteller von den anspruchsbegründenden Umständen Kenntnis erlangt oder grob fahrlässig nicht erlangt.</w:t>
      </w:r>
    </w:p>
    <w:p w:rsidR="00C41B06" w:rsidRDefault="00C41B06" w:rsidP="00C41B06">
      <w:pPr>
        <w:pStyle w:val="Listenabsatz"/>
        <w:rPr>
          <w:rFonts w:ascii="Arial" w:hAnsi="Arial" w:cs="Arial"/>
          <w:sz w:val="22"/>
          <w:szCs w:val="22"/>
        </w:rPr>
      </w:pPr>
    </w:p>
    <w:p w:rsidR="00F92979" w:rsidRPr="00C41B06" w:rsidRDefault="00F92979" w:rsidP="00C41B06">
      <w:pPr>
        <w:numPr>
          <w:ilvl w:val="1"/>
          <w:numId w:val="21"/>
        </w:numPr>
        <w:spacing w:line="360" w:lineRule="auto"/>
        <w:jc w:val="both"/>
        <w:rPr>
          <w:rFonts w:ascii="Arial" w:hAnsi="Arial" w:cs="Arial"/>
          <w:b/>
          <w:bCs/>
          <w:sz w:val="22"/>
          <w:szCs w:val="22"/>
        </w:rPr>
      </w:pPr>
      <w:r w:rsidRPr="00C41B06">
        <w:rPr>
          <w:rFonts w:ascii="Arial" w:hAnsi="Arial" w:cs="Arial"/>
          <w:sz w:val="22"/>
          <w:szCs w:val="22"/>
        </w:rPr>
        <w:t xml:space="preserve">Diese Ausschlussklausel gilt nicht bei Haftung für schuldhaft herbeigeführte Schäden aus der Verletzung des Lebens, des Körpers oder der Gesundheit und bei Haftung wegen Vorsatz oder grober Fahrlässigkeit der Arbeitgeberin, ihrer gesetzlichen Vertreter oder Erfüllungsgehilfen. </w:t>
      </w:r>
    </w:p>
    <w:p w:rsidR="00D07245" w:rsidRPr="002A6A1D" w:rsidRDefault="00D07245" w:rsidP="002A6A1D">
      <w:pPr>
        <w:spacing w:line="360" w:lineRule="auto"/>
        <w:ind w:left="425"/>
        <w:jc w:val="both"/>
        <w:rPr>
          <w:rFonts w:ascii="Arial" w:hAnsi="Arial" w:cs="Arial"/>
          <w:sz w:val="22"/>
          <w:szCs w:val="22"/>
        </w:rPr>
      </w:pPr>
    </w:p>
    <w:p w:rsidR="00D07245" w:rsidRDefault="00F92979" w:rsidP="00C41B06">
      <w:pPr>
        <w:numPr>
          <w:ilvl w:val="0"/>
          <w:numId w:val="7"/>
        </w:numPr>
        <w:spacing w:line="360" w:lineRule="auto"/>
        <w:jc w:val="both"/>
        <w:rPr>
          <w:rFonts w:ascii="Arial" w:hAnsi="Arial" w:cs="Arial"/>
          <w:b/>
          <w:sz w:val="22"/>
          <w:szCs w:val="22"/>
        </w:rPr>
      </w:pPr>
      <w:r w:rsidRPr="002A6A1D">
        <w:rPr>
          <w:rFonts w:ascii="Arial" w:hAnsi="Arial" w:cs="Arial"/>
          <w:b/>
          <w:sz w:val="22"/>
          <w:szCs w:val="22"/>
        </w:rPr>
        <w:t xml:space="preserve">Weitere Ansprüche, </w:t>
      </w:r>
      <w:r w:rsidR="00D07245" w:rsidRPr="002A6A1D">
        <w:rPr>
          <w:rFonts w:ascii="Arial" w:hAnsi="Arial" w:cs="Arial"/>
          <w:b/>
          <w:sz w:val="22"/>
          <w:szCs w:val="22"/>
        </w:rPr>
        <w:t>Sonstiges</w:t>
      </w:r>
    </w:p>
    <w:p w:rsidR="00C41B06" w:rsidRPr="002A6A1D" w:rsidRDefault="00C41B06" w:rsidP="00C41B06">
      <w:pPr>
        <w:spacing w:line="360" w:lineRule="auto"/>
        <w:ind w:left="720"/>
        <w:jc w:val="both"/>
        <w:rPr>
          <w:rFonts w:ascii="Arial" w:hAnsi="Arial" w:cs="Arial"/>
          <w:b/>
          <w:sz w:val="22"/>
          <w:szCs w:val="22"/>
        </w:rPr>
      </w:pPr>
    </w:p>
    <w:p w:rsidR="00C41B06" w:rsidRDefault="008D2C4A" w:rsidP="00C41B06">
      <w:pPr>
        <w:numPr>
          <w:ilvl w:val="1"/>
          <w:numId w:val="22"/>
        </w:numPr>
        <w:spacing w:line="360" w:lineRule="auto"/>
        <w:jc w:val="both"/>
        <w:rPr>
          <w:rFonts w:ascii="Arial" w:hAnsi="Arial" w:cs="Arial"/>
          <w:sz w:val="22"/>
          <w:szCs w:val="22"/>
        </w:rPr>
      </w:pPr>
      <w:r w:rsidRPr="002A6A1D">
        <w:rPr>
          <w:rFonts w:ascii="Arial" w:hAnsi="Arial" w:cs="Arial"/>
          <w:sz w:val="22"/>
          <w:szCs w:val="22"/>
        </w:rPr>
        <w:t>Dem Arbeitnehmer ist bekannt, dass Leistungen (Geld- oder Sachleistungen oder sonstige Vergünstigungen), die von der Arbeitgeberin außerhalb dieses Vertrags gewährt werden, unter einem Freiwilligkeitsvorbehalt stehen. Auch bei mehrmaliger Gewährung soll kein Rechtsanspruch für die Zukunft begründet werden. Ein Rechtsbindungswille der Arbei</w:t>
      </w:r>
      <w:r w:rsidRPr="002A6A1D">
        <w:rPr>
          <w:rFonts w:ascii="Arial" w:hAnsi="Arial" w:cs="Arial"/>
          <w:sz w:val="22"/>
          <w:szCs w:val="22"/>
        </w:rPr>
        <w:t>t</w:t>
      </w:r>
      <w:r w:rsidRPr="002A6A1D">
        <w:rPr>
          <w:rFonts w:ascii="Arial" w:hAnsi="Arial" w:cs="Arial"/>
          <w:sz w:val="22"/>
          <w:szCs w:val="22"/>
        </w:rPr>
        <w:t>geberin besteht insoweit nicht.</w:t>
      </w:r>
    </w:p>
    <w:p w:rsidR="00C41B06" w:rsidRDefault="00C41B06" w:rsidP="00C41B06">
      <w:pPr>
        <w:spacing w:line="360" w:lineRule="auto"/>
        <w:ind w:left="1146"/>
        <w:jc w:val="both"/>
        <w:rPr>
          <w:rFonts w:ascii="Arial" w:hAnsi="Arial" w:cs="Arial"/>
          <w:sz w:val="22"/>
          <w:szCs w:val="22"/>
        </w:rPr>
      </w:pPr>
    </w:p>
    <w:p w:rsidR="00C41B06" w:rsidRDefault="008D2C4A" w:rsidP="00C41B06">
      <w:pPr>
        <w:numPr>
          <w:ilvl w:val="1"/>
          <w:numId w:val="22"/>
        </w:numPr>
        <w:spacing w:line="360" w:lineRule="auto"/>
        <w:jc w:val="both"/>
        <w:rPr>
          <w:rFonts w:ascii="Arial" w:hAnsi="Arial" w:cs="Arial"/>
          <w:sz w:val="22"/>
          <w:szCs w:val="22"/>
        </w:rPr>
      </w:pPr>
      <w:r w:rsidRPr="00C41B06">
        <w:rPr>
          <w:rFonts w:ascii="Arial" w:hAnsi="Arial" w:cs="Arial"/>
          <w:sz w:val="22"/>
          <w:szCs w:val="22"/>
        </w:rPr>
        <w:t>Der Arbeitnehmer wird Änderungen der persönlichen Angaben (z.B. Heirat, Ehesche</w:t>
      </w:r>
      <w:r w:rsidRPr="00C41B06">
        <w:rPr>
          <w:rFonts w:ascii="Arial" w:hAnsi="Arial" w:cs="Arial"/>
          <w:sz w:val="22"/>
          <w:szCs w:val="22"/>
        </w:rPr>
        <w:t>i</w:t>
      </w:r>
      <w:r w:rsidRPr="00C41B06">
        <w:rPr>
          <w:rFonts w:ascii="Arial" w:hAnsi="Arial" w:cs="Arial"/>
          <w:sz w:val="22"/>
          <w:szCs w:val="22"/>
        </w:rPr>
        <w:t>dung, Geburt eines Kindes, Wohnungswechsel) unverzüglich der Arbeitgeberin mi</w:t>
      </w:r>
      <w:r w:rsidRPr="00C41B06">
        <w:rPr>
          <w:rFonts w:ascii="Arial" w:hAnsi="Arial" w:cs="Arial"/>
          <w:sz w:val="22"/>
          <w:szCs w:val="22"/>
        </w:rPr>
        <w:t>t</w:t>
      </w:r>
      <w:r w:rsidRPr="00C41B06">
        <w:rPr>
          <w:rFonts w:ascii="Arial" w:hAnsi="Arial" w:cs="Arial"/>
          <w:sz w:val="22"/>
          <w:szCs w:val="22"/>
        </w:rPr>
        <w:t xml:space="preserve">teilen. </w:t>
      </w:r>
    </w:p>
    <w:p w:rsidR="00C41B06" w:rsidRDefault="00C41B06" w:rsidP="00C41B06">
      <w:pPr>
        <w:pStyle w:val="Listenabsatz"/>
        <w:rPr>
          <w:rFonts w:ascii="Arial" w:hAnsi="Arial" w:cs="Arial"/>
          <w:sz w:val="22"/>
          <w:szCs w:val="22"/>
        </w:rPr>
      </w:pPr>
    </w:p>
    <w:p w:rsidR="00C41B06" w:rsidRDefault="008D2C4A" w:rsidP="00C41B06">
      <w:pPr>
        <w:numPr>
          <w:ilvl w:val="1"/>
          <w:numId w:val="22"/>
        </w:numPr>
        <w:spacing w:line="360" w:lineRule="auto"/>
        <w:jc w:val="both"/>
        <w:rPr>
          <w:rFonts w:ascii="Arial" w:hAnsi="Arial" w:cs="Arial"/>
          <w:sz w:val="22"/>
          <w:szCs w:val="22"/>
        </w:rPr>
      </w:pPr>
      <w:r w:rsidRPr="00C41B06">
        <w:rPr>
          <w:rFonts w:ascii="Arial" w:hAnsi="Arial" w:cs="Arial"/>
          <w:sz w:val="22"/>
          <w:szCs w:val="22"/>
        </w:rPr>
        <w:t>Änderungen und/oder Ergänzungen dieses Vertrags bedürfen der Schriftform. Der Schriftform bedarf auch jedwede Vereinbarung über die Aufhebung der Schrif</w:t>
      </w:r>
      <w:r w:rsidRPr="00C41B06">
        <w:rPr>
          <w:rFonts w:ascii="Arial" w:hAnsi="Arial" w:cs="Arial"/>
          <w:sz w:val="22"/>
          <w:szCs w:val="22"/>
        </w:rPr>
        <w:t>t</w:t>
      </w:r>
      <w:r w:rsidRPr="00C41B06">
        <w:rPr>
          <w:rFonts w:ascii="Arial" w:hAnsi="Arial" w:cs="Arial"/>
          <w:sz w:val="22"/>
          <w:szCs w:val="22"/>
        </w:rPr>
        <w:t>form.</w:t>
      </w:r>
    </w:p>
    <w:p w:rsidR="00C41B06" w:rsidRDefault="00C41B06" w:rsidP="00C41B06">
      <w:pPr>
        <w:pStyle w:val="Listenabsatz"/>
        <w:rPr>
          <w:rFonts w:ascii="Arial" w:hAnsi="Arial" w:cs="Arial"/>
          <w:sz w:val="22"/>
          <w:szCs w:val="22"/>
        </w:rPr>
      </w:pPr>
    </w:p>
    <w:p w:rsidR="00E356EB" w:rsidRPr="00C41B06" w:rsidRDefault="00D07245" w:rsidP="00C41B06">
      <w:pPr>
        <w:numPr>
          <w:ilvl w:val="1"/>
          <w:numId w:val="22"/>
        </w:numPr>
        <w:spacing w:line="360" w:lineRule="auto"/>
        <w:jc w:val="both"/>
        <w:rPr>
          <w:rFonts w:ascii="Arial" w:hAnsi="Arial" w:cs="Arial"/>
          <w:sz w:val="22"/>
          <w:szCs w:val="22"/>
        </w:rPr>
      </w:pPr>
      <w:r w:rsidRPr="00C41B06">
        <w:rPr>
          <w:rFonts w:ascii="Arial" w:hAnsi="Arial" w:cs="Arial"/>
          <w:sz w:val="22"/>
          <w:szCs w:val="22"/>
        </w:rPr>
        <w:t>Sollten einzelne Bestimmungen dieses Vertrages unwirksam oder nicht durchsetzbar oder nicht durchführbar sein oder werden, so werden die weiteren Bestimmungen von diesem Umstand nicht berührt. Die Parteien werden diese Bestimmungen dann durch eine andere Bestimmung ersetzen, die den angestrebten wirtschaftlichen Erfolg der unwirksamen bzw. nicht durchsetzbaren bzw. nicht durchführbaren Bestimmung soweit rechtlich zulässig reicht.</w:t>
      </w:r>
    </w:p>
    <w:p w:rsidR="00E356EB" w:rsidRDefault="00E356EB" w:rsidP="00E356EB">
      <w:pPr>
        <w:spacing w:line="360" w:lineRule="auto"/>
        <w:jc w:val="both"/>
      </w:pPr>
    </w:p>
    <w:p w:rsidR="00D07245" w:rsidRPr="00C41B06" w:rsidRDefault="00D07245">
      <w:pPr>
        <w:spacing w:line="360" w:lineRule="exact"/>
        <w:jc w:val="both"/>
        <w:rPr>
          <w:rFonts w:ascii="Arial" w:hAnsi="Arial" w:cs="Arial"/>
        </w:rPr>
      </w:pPr>
    </w:p>
    <w:p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highlight w:val="yellow"/>
        </w:rPr>
        <w:t>[●]</w:t>
      </w:r>
      <w:r w:rsidRPr="00C41B06">
        <w:rPr>
          <w:rFonts w:ascii="Arial" w:hAnsi="Arial" w:cs="Arial"/>
          <w:sz w:val="22"/>
          <w:szCs w:val="22"/>
        </w:rPr>
        <w:t xml:space="preserve"> </w:t>
      </w:r>
      <w:r w:rsidRPr="00C41B06">
        <w:rPr>
          <w:rFonts w:ascii="Arial" w:hAnsi="Arial" w:cs="Arial"/>
          <w:i/>
          <w:iCs/>
          <w:sz w:val="22"/>
          <w:szCs w:val="22"/>
          <w:highlight w:val="yellow"/>
        </w:rPr>
        <w:t>Ort</w:t>
      </w:r>
      <w:r w:rsidRPr="00C41B06">
        <w:rPr>
          <w:rFonts w:ascii="Arial" w:hAnsi="Arial" w:cs="Arial"/>
          <w:sz w:val="22"/>
          <w:szCs w:val="22"/>
        </w:rPr>
        <w:t xml:space="preserve">, den </w:t>
      </w:r>
      <w:r w:rsidRPr="00C41B06">
        <w:rPr>
          <w:rFonts w:ascii="Arial" w:hAnsi="Arial" w:cs="Arial"/>
          <w:sz w:val="22"/>
          <w:szCs w:val="22"/>
          <w:highlight w:val="yellow"/>
        </w:rPr>
        <w:t>XX.XX.XXXX</w:t>
      </w:r>
    </w:p>
    <w:p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rPr>
        <w:tab/>
      </w:r>
    </w:p>
    <w:p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rPr>
        <w:t>___________________________</w:t>
      </w:r>
    </w:p>
    <w:p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rPr>
        <w:t>(Geschäftsführung)</w:t>
      </w:r>
    </w:p>
    <w:p w:rsidR="00C41B06" w:rsidRPr="00C41B06" w:rsidRDefault="00C41B06" w:rsidP="002A6A1D">
      <w:pPr>
        <w:spacing w:line="360" w:lineRule="auto"/>
        <w:jc w:val="both"/>
        <w:rPr>
          <w:rFonts w:ascii="Arial" w:hAnsi="Arial" w:cs="Arial"/>
          <w:sz w:val="22"/>
          <w:szCs w:val="22"/>
        </w:rPr>
      </w:pPr>
    </w:p>
    <w:p w:rsidR="002A6A1D" w:rsidRPr="00C41B06" w:rsidRDefault="002A6A1D" w:rsidP="002A6A1D">
      <w:pPr>
        <w:spacing w:line="360" w:lineRule="auto"/>
        <w:jc w:val="both"/>
        <w:rPr>
          <w:rFonts w:ascii="Arial" w:hAnsi="Arial" w:cs="Arial"/>
          <w:sz w:val="22"/>
          <w:szCs w:val="22"/>
        </w:rPr>
      </w:pPr>
      <w:r w:rsidRPr="00C41B06">
        <w:rPr>
          <w:rFonts w:ascii="Arial" w:hAnsi="Arial" w:cs="Arial"/>
          <w:sz w:val="22"/>
          <w:szCs w:val="22"/>
          <w:highlight w:val="yellow"/>
        </w:rPr>
        <w:t>[●]</w:t>
      </w:r>
      <w:r w:rsidRPr="00C41B06">
        <w:rPr>
          <w:rFonts w:ascii="Arial" w:hAnsi="Arial" w:cs="Arial"/>
          <w:sz w:val="22"/>
          <w:szCs w:val="22"/>
        </w:rPr>
        <w:t xml:space="preserve"> </w:t>
      </w:r>
      <w:r w:rsidRPr="00C41B06">
        <w:rPr>
          <w:rFonts w:ascii="Arial" w:hAnsi="Arial" w:cs="Arial"/>
          <w:i/>
          <w:iCs/>
          <w:sz w:val="22"/>
          <w:szCs w:val="22"/>
          <w:highlight w:val="yellow"/>
        </w:rPr>
        <w:t>Ort</w:t>
      </w:r>
      <w:r w:rsidRPr="00C41B06">
        <w:rPr>
          <w:rFonts w:ascii="Arial" w:hAnsi="Arial" w:cs="Arial"/>
          <w:sz w:val="22"/>
          <w:szCs w:val="22"/>
        </w:rPr>
        <w:t xml:space="preserve">, den </w:t>
      </w:r>
      <w:r w:rsidRPr="00C41B06">
        <w:rPr>
          <w:rFonts w:ascii="Arial" w:hAnsi="Arial" w:cs="Arial"/>
          <w:sz w:val="22"/>
          <w:szCs w:val="22"/>
          <w:highlight w:val="yellow"/>
        </w:rPr>
        <w:t>XX.XX.XXXX</w:t>
      </w:r>
    </w:p>
    <w:p w:rsidR="002A6A1D" w:rsidRPr="00C41B06" w:rsidRDefault="002A6A1D" w:rsidP="002A6A1D">
      <w:pPr>
        <w:spacing w:line="360" w:lineRule="auto"/>
        <w:jc w:val="both"/>
        <w:rPr>
          <w:rFonts w:ascii="Arial" w:hAnsi="Arial" w:cs="Arial"/>
          <w:sz w:val="22"/>
          <w:szCs w:val="22"/>
        </w:rPr>
      </w:pPr>
    </w:p>
    <w:p w:rsidR="002A6A1D" w:rsidRPr="00C41B06" w:rsidRDefault="002A6A1D" w:rsidP="002A6A1D">
      <w:pPr>
        <w:spacing w:line="360" w:lineRule="auto"/>
        <w:jc w:val="both"/>
        <w:rPr>
          <w:rFonts w:ascii="Arial" w:hAnsi="Arial" w:cs="Arial"/>
          <w:sz w:val="22"/>
          <w:szCs w:val="22"/>
          <w:lang w:val="en-US"/>
        </w:rPr>
      </w:pPr>
      <w:r w:rsidRPr="00C41B06">
        <w:rPr>
          <w:rFonts w:ascii="Arial" w:hAnsi="Arial" w:cs="Arial"/>
          <w:sz w:val="22"/>
          <w:szCs w:val="22"/>
          <w:lang w:val="en-US"/>
        </w:rPr>
        <w:t>______________________</w:t>
      </w:r>
    </w:p>
    <w:p w:rsidR="00D07245" w:rsidRPr="00C41B06" w:rsidRDefault="002A6A1D" w:rsidP="00C41B06">
      <w:pPr>
        <w:spacing w:line="360" w:lineRule="auto"/>
        <w:jc w:val="both"/>
        <w:rPr>
          <w:rFonts w:ascii="Arial" w:hAnsi="Arial" w:cs="Arial"/>
          <w:sz w:val="22"/>
          <w:szCs w:val="22"/>
          <w:lang w:val="en-US"/>
        </w:rPr>
      </w:pPr>
      <w:r w:rsidRPr="00C41B06">
        <w:rPr>
          <w:rFonts w:ascii="Arial" w:hAnsi="Arial" w:cs="Arial"/>
          <w:sz w:val="22"/>
          <w:szCs w:val="22"/>
          <w:lang w:val="en-US"/>
        </w:rPr>
        <w:t>(Arbeitnehmer)</w:t>
      </w:r>
    </w:p>
    <w:sectPr w:rsidR="00D07245" w:rsidRPr="00C41B06" w:rsidSect="00AF0A86">
      <w:headerReference w:type="even" r:id="rId7"/>
      <w:headerReference w:type="default" r:id="rId8"/>
      <w:footerReference w:type="even" r:id="rId9"/>
      <w:footerReference w:type="default" r:id="rId10"/>
      <w:headerReference w:type="first" r:id="rId11"/>
      <w:footerReference w:type="first" r:id="rId12"/>
      <w:pgSz w:w="11906" w:h="16838" w:code="9"/>
      <w:pgMar w:top="1417" w:right="1417" w:bottom="1134" w:left="1417" w:header="709" w:footer="709" w:gutter="0"/>
      <w:paperSrc w:other="2"/>
      <w:pgNumType w:start="1" w:chapStyle="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3BBE" w:rsidRDefault="00083BBE">
      <w:r>
        <w:separator/>
      </w:r>
    </w:p>
  </w:endnote>
  <w:endnote w:type="continuationSeparator" w:id="0">
    <w:p w:rsidR="00083BBE" w:rsidRDefault="0008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076B" w:rsidRDefault="000307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076B" w:rsidRPr="0003076B" w:rsidRDefault="0003076B">
    <w:pPr>
      <w:pStyle w:val="Fuzeile"/>
      <w:jc w:val="right"/>
      <w:rPr>
        <w:rFonts w:ascii="Arial" w:hAnsi="Arial" w:cs="Arial"/>
        <w:sz w:val="22"/>
        <w:szCs w:val="22"/>
      </w:rPr>
    </w:pPr>
    <w:r w:rsidRPr="0003076B">
      <w:rPr>
        <w:rFonts w:ascii="Arial" w:hAnsi="Arial" w:cs="Arial"/>
        <w:sz w:val="22"/>
        <w:szCs w:val="22"/>
      </w:rPr>
      <w:fldChar w:fldCharType="begin"/>
    </w:r>
    <w:r w:rsidRPr="0003076B">
      <w:rPr>
        <w:rFonts w:ascii="Arial" w:hAnsi="Arial" w:cs="Arial"/>
        <w:sz w:val="22"/>
        <w:szCs w:val="22"/>
      </w:rPr>
      <w:instrText>PAGE   \* MERGEFORMAT</w:instrText>
    </w:r>
    <w:r w:rsidRPr="0003076B">
      <w:rPr>
        <w:rFonts w:ascii="Arial" w:hAnsi="Arial" w:cs="Arial"/>
        <w:sz w:val="22"/>
        <w:szCs w:val="22"/>
      </w:rPr>
      <w:fldChar w:fldCharType="separate"/>
    </w:r>
    <w:r w:rsidRPr="0003076B">
      <w:rPr>
        <w:rFonts w:ascii="Arial" w:hAnsi="Arial" w:cs="Arial"/>
        <w:sz w:val="22"/>
        <w:szCs w:val="22"/>
      </w:rPr>
      <w:t>2</w:t>
    </w:r>
    <w:r w:rsidRPr="0003076B">
      <w:rPr>
        <w:rFonts w:ascii="Arial" w:hAnsi="Arial" w:cs="Arial"/>
        <w:sz w:val="22"/>
        <w:szCs w:val="22"/>
      </w:rPr>
      <w:fldChar w:fldCharType="end"/>
    </w:r>
    <w:r w:rsidRPr="0003076B">
      <w:rPr>
        <w:rFonts w:ascii="Arial" w:hAnsi="Arial" w:cs="Arial"/>
        <w:sz w:val="22"/>
        <w:szCs w:val="22"/>
      </w:rPr>
      <w:t>/4</w:t>
    </w:r>
  </w:p>
  <w:p w:rsidR="0003076B" w:rsidRDefault="0003076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10C7" w:rsidRPr="00AB10C7" w:rsidRDefault="00AB10C7">
    <w:pPr>
      <w:pStyle w:val="Fuzeile"/>
      <w:jc w:val="right"/>
      <w:rPr>
        <w:rFonts w:ascii="Arial" w:hAnsi="Arial" w:cs="Arial"/>
        <w:sz w:val="22"/>
        <w:szCs w:val="22"/>
      </w:rPr>
    </w:pPr>
    <w:r w:rsidRPr="00AB10C7">
      <w:rPr>
        <w:rFonts w:ascii="Arial" w:hAnsi="Arial" w:cs="Arial"/>
        <w:sz w:val="22"/>
        <w:szCs w:val="22"/>
      </w:rPr>
      <w:fldChar w:fldCharType="begin"/>
    </w:r>
    <w:r w:rsidRPr="00AB10C7">
      <w:rPr>
        <w:rFonts w:ascii="Arial" w:hAnsi="Arial" w:cs="Arial"/>
        <w:sz w:val="22"/>
        <w:szCs w:val="22"/>
      </w:rPr>
      <w:instrText>PAGE   \* MERGEFORMAT</w:instrText>
    </w:r>
    <w:r w:rsidRPr="00AB10C7">
      <w:rPr>
        <w:rFonts w:ascii="Arial" w:hAnsi="Arial" w:cs="Arial"/>
        <w:sz w:val="22"/>
        <w:szCs w:val="22"/>
      </w:rPr>
      <w:fldChar w:fldCharType="separate"/>
    </w:r>
    <w:r w:rsidRPr="00AB10C7">
      <w:rPr>
        <w:rFonts w:ascii="Arial" w:hAnsi="Arial" w:cs="Arial"/>
        <w:sz w:val="22"/>
        <w:szCs w:val="22"/>
      </w:rPr>
      <w:t>2</w:t>
    </w:r>
    <w:r w:rsidRPr="00AB10C7">
      <w:rPr>
        <w:rFonts w:ascii="Arial" w:hAnsi="Arial" w:cs="Arial"/>
        <w:sz w:val="22"/>
        <w:szCs w:val="22"/>
      </w:rPr>
      <w:fldChar w:fldCharType="end"/>
    </w:r>
    <w:r>
      <w:rPr>
        <w:rFonts w:ascii="Arial" w:hAnsi="Arial" w:cs="Arial"/>
        <w:sz w:val="22"/>
        <w:szCs w:val="22"/>
      </w:rPr>
      <w:t>/</w:t>
    </w:r>
    <w:r w:rsidR="0003076B">
      <w:rPr>
        <w:rFonts w:ascii="Arial" w:hAnsi="Arial" w:cs="Arial"/>
        <w:sz w:val="22"/>
        <w:szCs w:val="22"/>
      </w:rPr>
      <w:t>4</w:t>
    </w:r>
  </w:p>
  <w:p w:rsidR="00AB10C7" w:rsidRDefault="00AB10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3BBE" w:rsidRDefault="00083BBE">
      <w:r>
        <w:separator/>
      </w:r>
    </w:p>
  </w:footnote>
  <w:footnote w:type="continuationSeparator" w:id="0">
    <w:p w:rsidR="00083BBE" w:rsidRDefault="00083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076B" w:rsidRDefault="000307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076B" w:rsidRDefault="0003076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076B" w:rsidRDefault="000307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84B"/>
    <w:multiLevelType w:val="multilevel"/>
    <w:tmpl w:val="A33E2FA8"/>
    <w:lvl w:ilvl="0">
      <w:start w:val="6"/>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 w15:restartNumberingAfterBreak="0">
    <w:nsid w:val="106D48AE"/>
    <w:multiLevelType w:val="multilevel"/>
    <w:tmpl w:val="14A8F3C2"/>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 w15:restartNumberingAfterBreak="0">
    <w:nsid w:val="18F06052"/>
    <w:multiLevelType w:val="multilevel"/>
    <w:tmpl w:val="FE0484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3" w15:restartNumberingAfterBreak="0">
    <w:nsid w:val="1A66769E"/>
    <w:multiLevelType w:val="hybridMultilevel"/>
    <w:tmpl w:val="C2CA4256"/>
    <w:lvl w:ilvl="0" w:tplc="0407000F">
      <w:start w:val="1"/>
      <w:numFmt w:val="decimal"/>
      <w:lvlText w:val="%1."/>
      <w:lvlJc w:val="left"/>
      <w:pPr>
        <w:tabs>
          <w:tab w:val="num" w:pos="1711"/>
        </w:tabs>
        <w:ind w:left="1711" w:hanging="360"/>
      </w:pPr>
    </w:lvl>
    <w:lvl w:ilvl="1" w:tplc="04070019" w:tentative="1">
      <w:start w:val="1"/>
      <w:numFmt w:val="lowerLetter"/>
      <w:lvlText w:val="%2."/>
      <w:lvlJc w:val="left"/>
      <w:pPr>
        <w:tabs>
          <w:tab w:val="num" w:pos="2431"/>
        </w:tabs>
        <w:ind w:left="2431" w:hanging="360"/>
      </w:pPr>
    </w:lvl>
    <w:lvl w:ilvl="2" w:tplc="0407001B" w:tentative="1">
      <w:start w:val="1"/>
      <w:numFmt w:val="lowerRoman"/>
      <w:lvlText w:val="%3."/>
      <w:lvlJc w:val="right"/>
      <w:pPr>
        <w:tabs>
          <w:tab w:val="num" w:pos="3151"/>
        </w:tabs>
        <w:ind w:left="3151" w:hanging="180"/>
      </w:pPr>
    </w:lvl>
    <w:lvl w:ilvl="3" w:tplc="0407000F" w:tentative="1">
      <w:start w:val="1"/>
      <w:numFmt w:val="decimal"/>
      <w:lvlText w:val="%4."/>
      <w:lvlJc w:val="left"/>
      <w:pPr>
        <w:tabs>
          <w:tab w:val="num" w:pos="3871"/>
        </w:tabs>
        <w:ind w:left="3871" w:hanging="360"/>
      </w:pPr>
    </w:lvl>
    <w:lvl w:ilvl="4" w:tplc="04070019" w:tentative="1">
      <w:start w:val="1"/>
      <w:numFmt w:val="lowerLetter"/>
      <w:lvlText w:val="%5."/>
      <w:lvlJc w:val="left"/>
      <w:pPr>
        <w:tabs>
          <w:tab w:val="num" w:pos="4591"/>
        </w:tabs>
        <w:ind w:left="4591" w:hanging="360"/>
      </w:pPr>
    </w:lvl>
    <w:lvl w:ilvl="5" w:tplc="0407001B" w:tentative="1">
      <w:start w:val="1"/>
      <w:numFmt w:val="lowerRoman"/>
      <w:lvlText w:val="%6."/>
      <w:lvlJc w:val="right"/>
      <w:pPr>
        <w:tabs>
          <w:tab w:val="num" w:pos="5311"/>
        </w:tabs>
        <w:ind w:left="5311" w:hanging="180"/>
      </w:pPr>
    </w:lvl>
    <w:lvl w:ilvl="6" w:tplc="0407000F" w:tentative="1">
      <w:start w:val="1"/>
      <w:numFmt w:val="decimal"/>
      <w:lvlText w:val="%7."/>
      <w:lvlJc w:val="left"/>
      <w:pPr>
        <w:tabs>
          <w:tab w:val="num" w:pos="6031"/>
        </w:tabs>
        <w:ind w:left="6031" w:hanging="360"/>
      </w:pPr>
    </w:lvl>
    <w:lvl w:ilvl="7" w:tplc="04070019" w:tentative="1">
      <w:start w:val="1"/>
      <w:numFmt w:val="lowerLetter"/>
      <w:lvlText w:val="%8."/>
      <w:lvlJc w:val="left"/>
      <w:pPr>
        <w:tabs>
          <w:tab w:val="num" w:pos="6751"/>
        </w:tabs>
        <w:ind w:left="6751" w:hanging="360"/>
      </w:pPr>
    </w:lvl>
    <w:lvl w:ilvl="8" w:tplc="0407001B" w:tentative="1">
      <w:start w:val="1"/>
      <w:numFmt w:val="lowerRoman"/>
      <w:lvlText w:val="%9."/>
      <w:lvlJc w:val="right"/>
      <w:pPr>
        <w:tabs>
          <w:tab w:val="num" w:pos="7471"/>
        </w:tabs>
        <w:ind w:left="7471" w:hanging="180"/>
      </w:pPr>
    </w:lvl>
  </w:abstractNum>
  <w:abstractNum w:abstractNumId="4" w15:restartNumberingAfterBreak="0">
    <w:nsid w:val="261110D2"/>
    <w:multiLevelType w:val="multilevel"/>
    <w:tmpl w:val="FF2AA3C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5" w15:restartNumberingAfterBreak="0">
    <w:nsid w:val="2CAC7676"/>
    <w:multiLevelType w:val="multilevel"/>
    <w:tmpl w:val="85045B8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6" w15:restartNumberingAfterBreak="0">
    <w:nsid w:val="2E7A41AA"/>
    <w:multiLevelType w:val="multilevel"/>
    <w:tmpl w:val="6FC2FD98"/>
    <w:lvl w:ilvl="0">
      <w:start w:val="7"/>
      <w:numFmt w:val="decimal"/>
      <w:lvlText w:val="%1."/>
      <w:lvlJc w:val="left"/>
      <w:pPr>
        <w:ind w:left="375" w:hanging="375"/>
      </w:pPr>
      <w:rPr>
        <w:rFonts w:hint="default"/>
      </w:rPr>
    </w:lvl>
    <w:lvl w:ilvl="1">
      <w:start w:val="1"/>
      <w:numFmt w:val="decimal"/>
      <w:lvlText w:val="%1.%2)"/>
      <w:lvlJc w:val="left"/>
      <w:pPr>
        <w:ind w:left="1146" w:hanging="72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1442F02"/>
    <w:multiLevelType w:val="multilevel"/>
    <w:tmpl w:val="28721E22"/>
    <w:lvl w:ilvl="0">
      <w:start w:val="8"/>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8" w15:restartNumberingAfterBreak="0">
    <w:nsid w:val="34CB07C0"/>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9" w15:restartNumberingAfterBreak="0">
    <w:nsid w:val="3976119F"/>
    <w:multiLevelType w:val="multilevel"/>
    <w:tmpl w:val="7C5C7514"/>
    <w:lvl w:ilvl="0">
      <w:start w:val="8"/>
      <w:numFmt w:val="decimal"/>
      <w:lvlText w:val="%1."/>
      <w:lvlJc w:val="left"/>
      <w:pPr>
        <w:ind w:left="375" w:hanging="37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96376"/>
    <w:multiLevelType w:val="multilevel"/>
    <w:tmpl w:val="D5A0EEBA"/>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1" w15:restartNumberingAfterBreak="0">
    <w:nsid w:val="3E8C521C"/>
    <w:multiLevelType w:val="hybridMultilevel"/>
    <w:tmpl w:val="0D5A76CE"/>
    <w:lvl w:ilvl="0" w:tplc="04070011">
      <w:start w:val="9"/>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9772536"/>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3" w15:restartNumberingAfterBreak="0">
    <w:nsid w:val="4C9D6F55"/>
    <w:multiLevelType w:val="multilevel"/>
    <w:tmpl w:val="C2DCF7A2"/>
    <w:lvl w:ilvl="0">
      <w:start w:val="8"/>
      <w:numFmt w:val="decimal"/>
      <w:lvlText w:val="%1."/>
      <w:lvlJc w:val="left"/>
      <w:pPr>
        <w:tabs>
          <w:tab w:val="num" w:pos="375"/>
        </w:tabs>
        <w:ind w:left="375" w:hanging="375"/>
      </w:pPr>
      <w:rPr>
        <w:rFonts w:hint="default"/>
      </w:rPr>
    </w:lvl>
    <w:lvl w:ilvl="1">
      <w:start w:val="6"/>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4" w15:restartNumberingAfterBreak="0">
    <w:nsid w:val="4E2F24CF"/>
    <w:multiLevelType w:val="multilevel"/>
    <w:tmpl w:val="AC7EE7A6"/>
    <w:lvl w:ilvl="0">
      <w:start w:val="7"/>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5" w15:restartNumberingAfterBreak="0">
    <w:nsid w:val="64A01065"/>
    <w:multiLevelType w:val="multilevel"/>
    <w:tmpl w:val="650C1A42"/>
    <w:lvl w:ilvl="0">
      <w:start w:val="9"/>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6" w15:restartNumberingAfterBreak="0">
    <w:nsid w:val="664E0FC9"/>
    <w:multiLevelType w:val="multilevel"/>
    <w:tmpl w:val="B0F05A5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7" w15:restartNumberingAfterBreak="0">
    <w:nsid w:val="6E81235C"/>
    <w:multiLevelType w:val="multilevel"/>
    <w:tmpl w:val="0BD8DD14"/>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ascii="Arial" w:hAnsi="Arial" w:cs="Arial" w:hint="default"/>
        <w:b w:val="0"/>
        <w:bCs w:val="0"/>
        <w:sz w:val="22"/>
        <w:szCs w:val="20"/>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8" w15:restartNumberingAfterBreak="0">
    <w:nsid w:val="704E2579"/>
    <w:multiLevelType w:val="multilevel"/>
    <w:tmpl w:val="7D64E748"/>
    <w:lvl w:ilvl="0">
      <w:start w:val="7"/>
      <w:numFmt w:val="decimal"/>
      <w:lvlText w:val="%1."/>
      <w:lvlJc w:val="left"/>
      <w:pPr>
        <w:tabs>
          <w:tab w:val="num" w:pos="375"/>
        </w:tabs>
        <w:ind w:left="375" w:hanging="375"/>
      </w:pPr>
      <w:rPr>
        <w:rFonts w:hint="default"/>
      </w:rPr>
    </w:lvl>
    <w:lvl w:ilvl="1">
      <w:start w:val="6"/>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19" w15:restartNumberingAfterBreak="0">
    <w:nsid w:val="743C740A"/>
    <w:multiLevelType w:val="multilevel"/>
    <w:tmpl w:val="2AB4A510"/>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0" w15:restartNumberingAfterBreak="0">
    <w:nsid w:val="7AF72DF6"/>
    <w:multiLevelType w:val="hybridMultilevel"/>
    <w:tmpl w:val="57E67F94"/>
    <w:lvl w:ilvl="0" w:tplc="8D1E418E">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7FB349EE"/>
    <w:multiLevelType w:val="multilevel"/>
    <w:tmpl w:val="E9587122"/>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num w:numId="1">
    <w:abstractNumId w:val="16"/>
  </w:num>
  <w:num w:numId="2">
    <w:abstractNumId w:val="12"/>
  </w:num>
  <w:num w:numId="3">
    <w:abstractNumId w:val="8"/>
  </w:num>
  <w:num w:numId="4">
    <w:abstractNumId w:val="3"/>
  </w:num>
  <w:num w:numId="5">
    <w:abstractNumId w:val="4"/>
  </w:num>
  <w:num w:numId="6">
    <w:abstractNumId w:val="5"/>
  </w:num>
  <w:num w:numId="7">
    <w:abstractNumId w:val="20"/>
  </w:num>
  <w:num w:numId="8">
    <w:abstractNumId w:val="10"/>
  </w:num>
  <w:num w:numId="9">
    <w:abstractNumId w:val="19"/>
  </w:num>
  <w:num w:numId="10">
    <w:abstractNumId w:val="17"/>
  </w:num>
  <w:num w:numId="11">
    <w:abstractNumId w:val="1"/>
  </w:num>
  <w:num w:numId="12">
    <w:abstractNumId w:val="0"/>
  </w:num>
  <w:num w:numId="13">
    <w:abstractNumId w:val="14"/>
  </w:num>
  <w:num w:numId="14">
    <w:abstractNumId w:val="7"/>
  </w:num>
  <w:num w:numId="15">
    <w:abstractNumId w:val="13"/>
  </w:num>
  <w:num w:numId="16">
    <w:abstractNumId w:val="11"/>
  </w:num>
  <w:num w:numId="17">
    <w:abstractNumId w:val="21"/>
  </w:num>
  <w:num w:numId="18">
    <w:abstractNumId w:val="18"/>
  </w:num>
  <w:num w:numId="19">
    <w:abstractNumId w:val="2"/>
  </w:num>
  <w:num w:numId="20">
    <w:abstractNumId w:val="1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87"/>
  <w:drawingGridVerticalSpacing w:val="12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45"/>
    <w:rsid w:val="0003076B"/>
    <w:rsid w:val="00044AE3"/>
    <w:rsid w:val="000469D3"/>
    <w:rsid w:val="00083BBE"/>
    <w:rsid w:val="0016657B"/>
    <w:rsid w:val="00190233"/>
    <w:rsid w:val="00194231"/>
    <w:rsid w:val="001F1AF1"/>
    <w:rsid w:val="00214DAF"/>
    <w:rsid w:val="002A6A1D"/>
    <w:rsid w:val="002D4524"/>
    <w:rsid w:val="003625C8"/>
    <w:rsid w:val="003A1B2F"/>
    <w:rsid w:val="004750C7"/>
    <w:rsid w:val="0051469C"/>
    <w:rsid w:val="00515CA4"/>
    <w:rsid w:val="00555EEC"/>
    <w:rsid w:val="005E5783"/>
    <w:rsid w:val="00600CBF"/>
    <w:rsid w:val="00617BB8"/>
    <w:rsid w:val="00647734"/>
    <w:rsid w:val="00655E4C"/>
    <w:rsid w:val="006747CF"/>
    <w:rsid w:val="006D0446"/>
    <w:rsid w:val="007C5284"/>
    <w:rsid w:val="00810E86"/>
    <w:rsid w:val="0083020E"/>
    <w:rsid w:val="008310D2"/>
    <w:rsid w:val="008469CB"/>
    <w:rsid w:val="00890CC8"/>
    <w:rsid w:val="008A373D"/>
    <w:rsid w:val="008B49D1"/>
    <w:rsid w:val="008D2C4A"/>
    <w:rsid w:val="008E70BE"/>
    <w:rsid w:val="008F2CEC"/>
    <w:rsid w:val="009250BB"/>
    <w:rsid w:val="009872CC"/>
    <w:rsid w:val="00A33E98"/>
    <w:rsid w:val="00AB10C7"/>
    <w:rsid w:val="00AB4519"/>
    <w:rsid w:val="00AF0A86"/>
    <w:rsid w:val="00B43AD8"/>
    <w:rsid w:val="00BB3A6A"/>
    <w:rsid w:val="00BC2199"/>
    <w:rsid w:val="00BE723C"/>
    <w:rsid w:val="00C152C3"/>
    <w:rsid w:val="00C41B06"/>
    <w:rsid w:val="00C45A2E"/>
    <w:rsid w:val="00C521F1"/>
    <w:rsid w:val="00D0375C"/>
    <w:rsid w:val="00D07245"/>
    <w:rsid w:val="00DC5DC2"/>
    <w:rsid w:val="00DC63FD"/>
    <w:rsid w:val="00DF1E25"/>
    <w:rsid w:val="00E356EB"/>
    <w:rsid w:val="00E7358D"/>
    <w:rsid w:val="00F40A1C"/>
    <w:rsid w:val="00F464C4"/>
    <w:rsid w:val="00F6475C"/>
    <w:rsid w:val="00F92979"/>
    <w:rsid w:val="00FB3F65"/>
    <w:rsid w:val="00FD2EC8"/>
    <w:rsid w:val="00FF6EC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0D49C43-B461-4A38-8B45-F4726731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itel">
    <w:name w:val="Title"/>
    <w:basedOn w:val="Standard"/>
    <w:qFormat/>
    <w:pPr>
      <w:spacing w:line="360" w:lineRule="exact"/>
      <w:jc w:val="center"/>
    </w:pPr>
    <w:rPr>
      <w:b/>
      <w:bCs/>
      <w:smallCaps/>
      <w:sz w:val="36"/>
    </w:rPr>
  </w:style>
  <w:style w:type="paragraph" w:styleId="Textkrper-Zeileneinzug">
    <w:name w:val="Body Text Indent"/>
    <w:basedOn w:val="Standard"/>
    <w:pPr>
      <w:spacing w:line="360" w:lineRule="exact"/>
      <w:ind w:left="425"/>
      <w:jc w:val="both"/>
    </w:p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rsid w:val="00555EEC"/>
    <w:pPr>
      <w:spacing w:before="100" w:beforeAutospacing="1" w:after="100" w:afterAutospacing="1"/>
    </w:pPr>
    <w:rPr>
      <w:rFonts w:ascii="Arial" w:hAnsi="Arial" w:cs="Arial"/>
      <w:color w:val="000000"/>
      <w:sz w:val="21"/>
      <w:szCs w:val="21"/>
    </w:rPr>
  </w:style>
  <w:style w:type="table" w:styleId="Tabellenraster">
    <w:name w:val="Table Grid"/>
    <w:basedOn w:val="NormaleTabelle"/>
    <w:uiPriority w:val="39"/>
    <w:rsid w:val="00AB4519"/>
    <w:pPr>
      <w:jc w:val="both"/>
    </w:pPr>
    <w:rPr>
      <w:rFonts w:ascii="Arial" w:eastAsia="Calibri" w:hAnsi="Arial" w:cs="Arial"/>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A6A1D"/>
    <w:pPr>
      <w:ind w:left="708"/>
    </w:pPr>
  </w:style>
  <w:style w:type="character" w:customStyle="1" w:styleId="KopfzeileZchn">
    <w:name w:val="Kopfzeile Zchn"/>
    <w:link w:val="Kopfzeile"/>
    <w:uiPriority w:val="99"/>
    <w:rsid w:val="00BB3A6A"/>
    <w:rPr>
      <w:sz w:val="24"/>
      <w:szCs w:val="24"/>
    </w:rPr>
  </w:style>
  <w:style w:type="character" w:customStyle="1" w:styleId="FuzeileZchn">
    <w:name w:val="Fußzeile Zchn"/>
    <w:link w:val="Fuzeile"/>
    <w:uiPriority w:val="99"/>
    <w:rsid w:val="00214D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810</Words>
  <Characters>5105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ARBEITSVERTRAG ZUR GERINGFÜGIGEN BESCHÄFTIGUNG</vt:lpstr>
    </vt:vector>
  </TitlesOfParts>
  <Company>Dell Computer Corporation</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ARBEITSVERTRAG ZUR GERINGFÜGIGEN BESCHÄFTIGUNG</dc:title>
  <dc:subject/>
  <dc:creator>Frau Reif</dc:creator>
  <cp:keywords/>
  <dc:description/>
  <cp:lastModifiedBy>Buse Heberer Fromm</cp:lastModifiedBy>
  <cp:revision>12</cp:revision>
  <cp:lastPrinted>2003-11-06T23:08:00Z</cp:lastPrinted>
  <dcterms:created xsi:type="dcterms:W3CDTF">2021-01-09T10:33:00Z</dcterms:created>
  <dcterms:modified xsi:type="dcterms:W3CDTF">2021-01-09T10:33:00Z</dcterms:modified>
</cp:coreProperties>
</file>